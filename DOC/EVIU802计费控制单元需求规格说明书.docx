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3F4" w:rsidRDefault="00C118D0" w:rsidP="001F5E2B">
      <w:pPr>
        <w:jc w:val="center"/>
        <w:rPr>
          <w:rFonts w:ascii="宋体" w:hAnsi="宋体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07805E4" wp14:editId="6786A350">
            <wp:simplePos x="0" y="0"/>
            <wp:positionH relativeFrom="column">
              <wp:posOffset>3703765</wp:posOffset>
            </wp:positionH>
            <wp:positionV relativeFrom="paragraph">
              <wp:posOffset>470904</wp:posOffset>
            </wp:positionV>
            <wp:extent cx="1494430" cy="647587"/>
            <wp:effectExtent l="0" t="0" r="0" b="635"/>
            <wp:wrapNone/>
            <wp:docPr id="4" name="图片 4" descr="XJ_TB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J_TB1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430" cy="64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47B" w:rsidRDefault="0073047B" w:rsidP="001F5E2B">
      <w:pPr>
        <w:jc w:val="center"/>
        <w:rPr>
          <w:rFonts w:ascii="宋体" w:hAnsi="宋体"/>
          <w:sz w:val="84"/>
          <w:szCs w:val="84"/>
        </w:rPr>
      </w:pPr>
    </w:p>
    <w:p w:rsidR="001F5E2B" w:rsidRPr="00E728EB" w:rsidRDefault="000B4DEA" w:rsidP="001F5E2B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72"/>
          <w:szCs w:val="84"/>
        </w:rPr>
        <w:t>EVIU802</w:t>
      </w:r>
      <w:r w:rsidR="007F0A79" w:rsidRPr="007F0A79">
        <w:rPr>
          <w:rFonts w:ascii="宋体" w:hAnsi="宋体" w:hint="eastAsia"/>
          <w:sz w:val="72"/>
          <w:szCs w:val="84"/>
        </w:rPr>
        <w:t>计费控制单元</w:t>
      </w:r>
    </w:p>
    <w:p w:rsidR="001F5E2B" w:rsidRPr="00E728EB" w:rsidRDefault="007F0A79" w:rsidP="001F5E2B">
      <w:pPr>
        <w:jc w:val="center"/>
        <w:rPr>
          <w:rFonts w:ascii="宋体" w:hAnsi="宋体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需求规格</w:t>
      </w:r>
      <w:r w:rsidR="00250A9B">
        <w:rPr>
          <w:rFonts w:ascii="宋体" w:hAnsi="宋体" w:hint="eastAsia"/>
          <w:sz w:val="84"/>
          <w:szCs w:val="84"/>
        </w:rPr>
        <w:t>说明</w:t>
      </w:r>
      <w:r>
        <w:rPr>
          <w:rFonts w:ascii="宋体" w:hAnsi="宋体" w:hint="eastAsia"/>
          <w:sz w:val="84"/>
          <w:szCs w:val="84"/>
        </w:rPr>
        <w:t>书</w:t>
      </w:r>
    </w:p>
    <w:p w:rsidR="001F5E2B" w:rsidRPr="00E728EB" w:rsidRDefault="001F5E2B" w:rsidP="001F5E2B">
      <w:pPr>
        <w:rPr>
          <w:rFonts w:ascii="宋体" w:hAnsi="宋体"/>
        </w:rPr>
      </w:pPr>
    </w:p>
    <w:p w:rsidR="001F5E2B" w:rsidRPr="00E728EB" w:rsidRDefault="001F5E2B" w:rsidP="001F5E2B">
      <w:pPr>
        <w:rPr>
          <w:rFonts w:ascii="宋体" w:hAnsi="宋体"/>
        </w:rPr>
      </w:pPr>
    </w:p>
    <w:p w:rsidR="001F5E2B" w:rsidRDefault="001F5E2B" w:rsidP="001F5E2B">
      <w:pPr>
        <w:rPr>
          <w:rFonts w:ascii="宋体" w:hAnsi="宋体"/>
        </w:rPr>
      </w:pPr>
    </w:p>
    <w:p w:rsidR="0073047B" w:rsidRPr="0073047B" w:rsidRDefault="0073047B" w:rsidP="001F5E2B">
      <w:pPr>
        <w:rPr>
          <w:rFonts w:ascii="宋体" w:hAnsi="宋体"/>
        </w:rPr>
      </w:pPr>
    </w:p>
    <w:p w:rsidR="0073047B" w:rsidRDefault="0073047B" w:rsidP="001F5E2B">
      <w:pPr>
        <w:rPr>
          <w:rFonts w:ascii="宋体" w:hAnsi="宋体"/>
        </w:rPr>
      </w:pPr>
    </w:p>
    <w:p w:rsidR="0073047B" w:rsidRDefault="0073047B" w:rsidP="001F5E2B">
      <w:pPr>
        <w:rPr>
          <w:rFonts w:ascii="宋体" w:hAnsi="宋体"/>
        </w:rPr>
      </w:pPr>
    </w:p>
    <w:p w:rsidR="0073047B" w:rsidRDefault="0073047B" w:rsidP="001F5E2B">
      <w:pPr>
        <w:rPr>
          <w:rFonts w:ascii="宋体" w:hAnsi="宋体"/>
        </w:rPr>
      </w:pPr>
    </w:p>
    <w:p w:rsidR="001F5E2B" w:rsidRPr="00863CC4" w:rsidRDefault="001F5E2B" w:rsidP="001F5E2B">
      <w:pPr>
        <w:jc w:val="center"/>
        <w:rPr>
          <w:rFonts w:ascii="宋体" w:hAnsi="宋体"/>
          <w:color w:val="FF0000"/>
        </w:rPr>
      </w:pPr>
      <w:r w:rsidRPr="00863CC4">
        <w:rPr>
          <w:rFonts w:ascii="宋体" w:hAnsi="宋体" w:hint="eastAsia"/>
          <w:color w:val="FF0000"/>
        </w:rPr>
        <w:t>任何人如有修改本文档，请填写版本修改历史！！！！</w:t>
      </w:r>
    </w:p>
    <w:p w:rsidR="001F5E2B" w:rsidRPr="00E728EB" w:rsidRDefault="001F5E2B" w:rsidP="001F5E2B">
      <w:pPr>
        <w:rPr>
          <w:rFonts w:ascii="宋体" w:hAnsi="宋体"/>
        </w:rPr>
      </w:pPr>
      <w:r>
        <w:rPr>
          <w:rFonts w:ascii="宋体" w:hAnsi="宋体" w:hint="eastAsia"/>
        </w:rPr>
        <w:t>版本修订历史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56"/>
        <w:gridCol w:w="1336"/>
        <w:gridCol w:w="1035"/>
        <w:gridCol w:w="3329"/>
        <w:gridCol w:w="2072"/>
      </w:tblGrid>
      <w:tr w:rsidR="00E17FE3" w:rsidRPr="00B2626C" w:rsidTr="00E17FE3">
        <w:tc>
          <w:tcPr>
            <w:tcW w:w="756" w:type="dxa"/>
            <w:shd w:val="clear" w:color="auto" w:fill="auto"/>
          </w:tcPr>
          <w:p w:rsidR="001F5E2B" w:rsidRPr="00E728EB" w:rsidRDefault="001F5E2B" w:rsidP="008279F3">
            <w:r w:rsidRPr="00E728EB">
              <w:rPr>
                <w:rFonts w:hint="eastAsia"/>
              </w:rPr>
              <w:t>版本</w:t>
            </w:r>
          </w:p>
        </w:tc>
        <w:tc>
          <w:tcPr>
            <w:tcW w:w="1336" w:type="dxa"/>
            <w:shd w:val="clear" w:color="auto" w:fill="auto"/>
          </w:tcPr>
          <w:p w:rsidR="001F5E2B" w:rsidRPr="00E728EB" w:rsidRDefault="001F5E2B" w:rsidP="008279F3">
            <w:r w:rsidRPr="00E728EB">
              <w:rPr>
                <w:rFonts w:hint="eastAsia"/>
              </w:rPr>
              <w:t>日期</w:t>
            </w:r>
          </w:p>
        </w:tc>
        <w:tc>
          <w:tcPr>
            <w:tcW w:w="1035" w:type="dxa"/>
            <w:shd w:val="clear" w:color="auto" w:fill="auto"/>
          </w:tcPr>
          <w:p w:rsidR="001F5E2B" w:rsidRPr="00E728EB" w:rsidRDefault="001F5E2B" w:rsidP="008279F3">
            <w:r w:rsidRPr="00E728EB">
              <w:rPr>
                <w:rFonts w:hint="eastAsia"/>
              </w:rPr>
              <w:t>修改人</w:t>
            </w:r>
          </w:p>
        </w:tc>
        <w:tc>
          <w:tcPr>
            <w:tcW w:w="3329" w:type="dxa"/>
            <w:shd w:val="clear" w:color="auto" w:fill="auto"/>
          </w:tcPr>
          <w:p w:rsidR="001F5E2B" w:rsidRPr="00E728EB" w:rsidRDefault="001F5E2B" w:rsidP="008279F3">
            <w:r w:rsidRPr="00E728EB">
              <w:rPr>
                <w:rFonts w:hint="eastAsia"/>
              </w:rPr>
              <w:t>修改说明</w:t>
            </w:r>
          </w:p>
        </w:tc>
        <w:tc>
          <w:tcPr>
            <w:tcW w:w="2072" w:type="dxa"/>
            <w:shd w:val="clear" w:color="auto" w:fill="auto"/>
          </w:tcPr>
          <w:p w:rsidR="001F5E2B" w:rsidRPr="00E728EB" w:rsidRDefault="001F5E2B" w:rsidP="008279F3">
            <w:r w:rsidRPr="00E728EB">
              <w:rPr>
                <w:rFonts w:hint="eastAsia"/>
              </w:rPr>
              <w:t>修改原因</w:t>
            </w:r>
          </w:p>
        </w:tc>
      </w:tr>
      <w:tr w:rsidR="00E17FE3" w:rsidRPr="00B2626C" w:rsidTr="00E17FE3">
        <w:tc>
          <w:tcPr>
            <w:tcW w:w="756" w:type="dxa"/>
            <w:shd w:val="clear" w:color="auto" w:fill="auto"/>
          </w:tcPr>
          <w:p w:rsidR="001F5E2B" w:rsidRPr="008279F3" w:rsidRDefault="001F5E2B" w:rsidP="0057307F">
            <w:r w:rsidRPr="008279F3">
              <w:rPr>
                <w:rFonts w:hint="eastAsia"/>
              </w:rPr>
              <w:t>01.00</w:t>
            </w:r>
          </w:p>
        </w:tc>
        <w:tc>
          <w:tcPr>
            <w:tcW w:w="1336" w:type="dxa"/>
            <w:shd w:val="clear" w:color="auto" w:fill="auto"/>
          </w:tcPr>
          <w:p w:rsidR="001F5E2B" w:rsidRPr="008279F3" w:rsidRDefault="001F5E2B" w:rsidP="0057307F"/>
        </w:tc>
        <w:tc>
          <w:tcPr>
            <w:tcW w:w="1035" w:type="dxa"/>
            <w:shd w:val="clear" w:color="auto" w:fill="auto"/>
          </w:tcPr>
          <w:p w:rsidR="001F5E2B" w:rsidRPr="008279F3" w:rsidRDefault="00F67EF3" w:rsidP="0057307F">
            <w:r>
              <w:rPr>
                <w:rFonts w:hint="eastAsia"/>
              </w:rPr>
              <w:t>乔海强</w:t>
            </w:r>
          </w:p>
        </w:tc>
        <w:tc>
          <w:tcPr>
            <w:tcW w:w="3329" w:type="dxa"/>
            <w:shd w:val="clear" w:color="auto" w:fill="auto"/>
          </w:tcPr>
          <w:p w:rsidR="001F5E2B" w:rsidRPr="008279F3" w:rsidRDefault="001F5E2B" w:rsidP="0057307F">
            <w:r w:rsidRPr="008279F3">
              <w:rPr>
                <w:rFonts w:hint="eastAsia"/>
              </w:rPr>
              <w:t>第一版</w:t>
            </w:r>
          </w:p>
        </w:tc>
        <w:tc>
          <w:tcPr>
            <w:tcW w:w="2072" w:type="dxa"/>
            <w:shd w:val="clear" w:color="auto" w:fill="auto"/>
          </w:tcPr>
          <w:p w:rsidR="001F5E2B" w:rsidRPr="008279F3" w:rsidRDefault="001F5E2B" w:rsidP="0057307F">
            <w:r w:rsidRPr="008279F3">
              <w:t>X</w:t>
            </w:r>
            <w:r w:rsidRPr="008279F3">
              <w:rPr>
                <w:rFonts w:hint="eastAsia"/>
              </w:rPr>
              <w:t>xx</w:t>
            </w:r>
          </w:p>
        </w:tc>
      </w:tr>
      <w:tr w:rsidR="00E17FE3" w:rsidRPr="00B2626C" w:rsidTr="00E17FE3">
        <w:tc>
          <w:tcPr>
            <w:tcW w:w="756" w:type="dxa"/>
            <w:shd w:val="clear" w:color="auto" w:fill="auto"/>
          </w:tcPr>
          <w:p w:rsidR="001F5E2B" w:rsidRPr="002818B4" w:rsidRDefault="00E17FE3" w:rsidP="0057307F">
            <w:r>
              <w:t>01.01</w:t>
            </w:r>
          </w:p>
        </w:tc>
        <w:tc>
          <w:tcPr>
            <w:tcW w:w="1336" w:type="dxa"/>
            <w:shd w:val="clear" w:color="auto" w:fill="auto"/>
          </w:tcPr>
          <w:p w:rsidR="001F5E2B" w:rsidRPr="002818B4" w:rsidRDefault="00E17FE3" w:rsidP="0057307F">
            <w:r>
              <w:t>2016-04-25</w:t>
            </w:r>
          </w:p>
        </w:tc>
        <w:tc>
          <w:tcPr>
            <w:tcW w:w="1035" w:type="dxa"/>
            <w:shd w:val="clear" w:color="auto" w:fill="auto"/>
          </w:tcPr>
          <w:p w:rsidR="001F5E2B" w:rsidRPr="002818B4" w:rsidRDefault="00E17FE3" w:rsidP="0057307F">
            <w:r>
              <w:rPr>
                <w:rFonts w:hint="eastAsia"/>
              </w:rPr>
              <w:t>乔海强</w:t>
            </w:r>
          </w:p>
        </w:tc>
        <w:tc>
          <w:tcPr>
            <w:tcW w:w="3329" w:type="dxa"/>
            <w:shd w:val="clear" w:color="auto" w:fill="auto"/>
          </w:tcPr>
          <w:p w:rsidR="001F5E2B" w:rsidRPr="00E17FE3" w:rsidRDefault="00E17FE3" w:rsidP="0057307F">
            <w:r>
              <w:rPr>
                <w:rFonts w:hint="eastAsia"/>
              </w:rPr>
              <w:t>修改端子定义及端子选型要求，修改</w:t>
            </w:r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端子定义要求内容。</w:t>
            </w:r>
          </w:p>
        </w:tc>
        <w:tc>
          <w:tcPr>
            <w:tcW w:w="2072" w:type="dxa"/>
            <w:shd w:val="clear" w:color="auto" w:fill="auto"/>
          </w:tcPr>
          <w:p w:rsidR="001F5E2B" w:rsidRPr="00E17FE3" w:rsidRDefault="00E17FE3" w:rsidP="0057307F">
            <w:r>
              <w:rPr>
                <w:rFonts w:hint="eastAsia"/>
              </w:rPr>
              <w:t>明确端子定义及特性</w:t>
            </w:r>
          </w:p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A051DF">
            <w:r>
              <w:t>01.0</w:t>
            </w:r>
            <w:r w:rsidR="00C422F2">
              <w:t>2</w:t>
            </w:r>
          </w:p>
        </w:tc>
        <w:tc>
          <w:tcPr>
            <w:tcW w:w="1336" w:type="dxa"/>
            <w:shd w:val="clear" w:color="auto" w:fill="auto"/>
          </w:tcPr>
          <w:p w:rsidR="00B72423" w:rsidRPr="002818B4" w:rsidRDefault="00B72423" w:rsidP="00B72423">
            <w:r>
              <w:t>2016-04-2</w:t>
            </w:r>
            <w:r>
              <w:rPr>
                <w:rFonts w:hint="eastAsia"/>
              </w:rPr>
              <w:t>6</w:t>
            </w:r>
          </w:p>
        </w:tc>
        <w:tc>
          <w:tcPr>
            <w:tcW w:w="1035" w:type="dxa"/>
            <w:shd w:val="clear" w:color="auto" w:fill="auto"/>
          </w:tcPr>
          <w:p w:rsidR="00B72423" w:rsidRPr="002818B4" w:rsidRDefault="00B72423" w:rsidP="00A051DF">
            <w:r>
              <w:rPr>
                <w:rFonts w:hint="eastAsia"/>
              </w:rPr>
              <w:t>乔海强</w:t>
            </w:r>
          </w:p>
        </w:tc>
        <w:tc>
          <w:tcPr>
            <w:tcW w:w="3329" w:type="dxa"/>
            <w:shd w:val="clear" w:color="auto" w:fill="auto"/>
          </w:tcPr>
          <w:p w:rsidR="00B72423" w:rsidRPr="00E17FE3" w:rsidRDefault="00B72423" w:rsidP="00A051DF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3.2.2</w:t>
            </w:r>
            <w:r>
              <w:rPr>
                <w:rFonts w:hint="eastAsia"/>
              </w:rPr>
              <w:t>端子定义要求</w:t>
            </w:r>
            <w:r>
              <w:rPr>
                <w:rFonts w:hint="eastAsia"/>
              </w:rPr>
              <w:t>NO.6</w:t>
            </w:r>
            <w:r>
              <w:rPr>
                <w:rFonts w:hint="eastAsia"/>
              </w:rPr>
              <w:t>端子顺序排布内容。</w:t>
            </w:r>
          </w:p>
        </w:tc>
        <w:tc>
          <w:tcPr>
            <w:tcW w:w="2072" w:type="dxa"/>
            <w:shd w:val="clear" w:color="auto" w:fill="auto"/>
          </w:tcPr>
          <w:p w:rsidR="00B72423" w:rsidRPr="00E17FE3" w:rsidRDefault="00B72423" w:rsidP="00A051DF">
            <w:r>
              <w:rPr>
                <w:rFonts w:hint="eastAsia"/>
              </w:rPr>
              <w:t>明确端子定义及特性</w:t>
            </w:r>
          </w:p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  <w:tr w:rsidR="00B72423" w:rsidRPr="00B2626C" w:rsidTr="00E17FE3">
        <w:tc>
          <w:tcPr>
            <w:tcW w:w="756" w:type="dxa"/>
            <w:shd w:val="clear" w:color="auto" w:fill="auto"/>
          </w:tcPr>
          <w:p w:rsidR="00B72423" w:rsidRPr="002818B4" w:rsidRDefault="00B72423" w:rsidP="0057307F"/>
        </w:tc>
        <w:tc>
          <w:tcPr>
            <w:tcW w:w="1336" w:type="dxa"/>
            <w:shd w:val="clear" w:color="auto" w:fill="auto"/>
          </w:tcPr>
          <w:p w:rsidR="00B72423" w:rsidRPr="002818B4" w:rsidRDefault="00B72423" w:rsidP="0057307F"/>
        </w:tc>
        <w:tc>
          <w:tcPr>
            <w:tcW w:w="1035" w:type="dxa"/>
            <w:shd w:val="clear" w:color="auto" w:fill="auto"/>
          </w:tcPr>
          <w:p w:rsidR="00B72423" w:rsidRPr="002818B4" w:rsidRDefault="00B72423" w:rsidP="0057307F"/>
        </w:tc>
        <w:tc>
          <w:tcPr>
            <w:tcW w:w="3329" w:type="dxa"/>
            <w:shd w:val="clear" w:color="auto" w:fill="auto"/>
          </w:tcPr>
          <w:p w:rsidR="00B72423" w:rsidRPr="002818B4" w:rsidRDefault="00B72423" w:rsidP="0057307F"/>
        </w:tc>
        <w:tc>
          <w:tcPr>
            <w:tcW w:w="2072" w:type="dxa"/>
            <w:shd w:val="clear" w:color="auto" w:fill="auto"/>
          </w:tcPr>
          <w:p w:rsidR="00B72423" w:rsidRPr="002818B4" w:rsidRDefault="00B72423" w:rsidP="0057307F"/>
        </w:tc>
      </w:tr>
    </w:tbl>
    <w:p w:rsidR="001F5E2B" w:rsidRDefault="001F5E2B" w:rsidP="00DD69C9"/>
    <w:p w:rsidR="00E15889" w:rsidRDefault="0079787D" w:rsidP="00DD69C9">
      <w:r>
        <w:br w:type="page"/>
      </w:r>
    </w:p>
    <w:p w:rsidR="00E15889" w:rsidRPr="0079787D" w:rsidRDefault="0079787D" w:rsidP="0079787D">
      <w:pPr>
        <w:jc w:val="center"/>
        <w:rPr>
          <w:b/>
          <w:sz w:val="28"/>
          <w:szCs w:val="28"/>
        </w:rPr>
      </w:pPr>
      <w:r w:rsidRPr="0079787D">
        <w:rPr>
          <w:rFonts w:hint="eastAsia"/>
          <w:b/>
          <w:sz w:val="28"/>
          <w:szCs w:val="28"/>
        </w:rPr>
        <w:lastRenderedPageBreak/>
        <w:t>目录</w:t>
      </w:r>
    </w:p>
    <w:p w:rsidR="00E15889" w:rsidRDefault="00E15889" w:rsidP="00DD69C9"/>
    <w:p w:rsidR="006B2BC7" w:rsidRDefault="0079787D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615393" w:history="1">
        <w:r w:rsidR="006B2BC7" w:rsidRPr="006C72E1">
          <w:rPr>
            <w:rStyle w:val="a7"/>
            <w:noProof/>
          </w:rPr>
          <w:t>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概述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_Toc447615393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4" w:history="1">
        <w:r w:rsidR="006B2BC7" w:rsidRPr="006C72E1">
          <w:rPr>
            <w:rStyle w:val="a7"/>
            <w:noProof/>
          </w:rPr>
          <w:t>1.1.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编写目的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_Toc447615394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5" w:history="1">
        <w:r w:rsidR="006B2BC7" w:rsidRPr="006C72E1">
          <w:rPr>
            <w:rStyle w:val="a7"/>
            <w:noProof/>
          </w:rPr>
          <w:t>1.2.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项目背景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_Toc447615395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6" w:history="1">
        <w:r w:rsidR="006B2BC7" w:rsidRPr="006C72E1">
          <w:rPr>
            <w:rStyle w:val="a7"/>
            <w:noProof/>
          </w:rPr>
          <w:t>1.3.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依据资料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_Toc447615396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7" w:history="1">
        <w:r w:rsidR="006B2BC7" w:rsidRPr="006C72E1">
          <w:rPr>
            <w:rStyle w:val="a7"/>
            <w:noProof/>
          </w:rPr>
          <w:t>1.4.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应用环境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_Toc447615397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8" w:history="1">
        <w:r w:rsidR="006B2BC7" w:rsidRPr="006C72E1">
          <w:rPr>
            <w:rStyle w:val="a7"/>
            <w:noProof/>
          </w:rPr>
          <w:t>1.5.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项目目标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_Toc447615398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4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399" w:history="1">
        <w:r w:rsidR="006B2BC7" w:rsidRPr="006C72E1">
          <w:rPr>
            <w:rStyle w:val="a7"/>
            <w:noProof/>
          </w:rPr>
          <w:t>1.6.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规范性引用文件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_Toc447615399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5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0" w:history="1">
        <w:r w:rsidR="006B2BC7" w:rsidRPr="006C72E1">
          <w:rPr>
            <w:rStyle w:val="a7"/>
            <w:noProof/>
          </w:rPr>
          <w:t>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术语定义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_Toc447615400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5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1" w:history="1">
        <w:r w:rsidR="006B2BC7" w:rsidRPr="006C72E1">
          <w:rPr>
            <w:rStyle w:val="a7"/>
            <w:noProof/>
          </w:rPr>
          <w:t>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产品设计要求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_Toc447615401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6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2" w:history="1">
        <w:r w:rsidR="006B2BC7" w:rsidRPr="006C72E1">
          <w:rPr>
            <w:rStyle w:val="a7"/>
            <w:noProof/>
          </w:rPr>
          <w:t>3.1.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硬件总体功能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_Toc447615402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6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3" w:history="1">
        <w:r w:rsidR="006B2BC7" w:rsidRPr="006C72E1">
          <w:rPr>
            <w:rStyle w:val="a7"/>
            <w:noProof/>
          </w:rPr>
          <w:t>3.2.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硬件接口要求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_Toc447615403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6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4" w:history="1">
        <w:r w:rsidR="006B2BC7" w:rsidRPr="006C72E1">
          <w:rPr>
            <w:rStyle w:val="a7"/>
            <w:noProof/>
          </w:rPr>
          <w:t>3.2.1.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硬件接口要求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_Toc447615404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6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5" w:history="1">
        <w:r w:rsidR="006B2BC7" w:rsidRPr="006C72E1">
          <w:rPr>
            <w:rStyle w:val="a7"/>
            <w:noProof/>
          </w:rPr>
          <w:t>3.2.2.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端子定义要求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_Toc447615405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6" w:history="1">
        <w:r w:rsidR="006B2BC7" w:rsidRPr="006C72E1">
          <w:rPr>
            <w:rStyle w:val="a7"/>
            <w:noProof/>
          </w:rPr>
          <w:t>3.2.3.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核心板接口要求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_Toc447615406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7" w:history="1">
        <w:r w:rsidR="006B2BC7" w:rsidRPr="006C72E1">
          <w:rPr>
            <w:rStyle w:val="a7"/>
            <w:noProof/>
          </w:rPr>
          <w:t>3.3.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软件接口要求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_Toc447615407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18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8" w:history="1">
        <w:r w:rsidR="006B2BC7" w:rsidRPr="006C72E1">
          <w:rPr>
            <w:rStyle w:val="a7"/>
            <w:noProof/>
          </w:rPr>
          <w:t>3.3.1.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noProof/>
          </w:rPr>
          <w:t>Linux</w:t>
        </w:r>
        <w:r w:rsidR="006B2BC7" w:rsidRPr="006C72E1">
          <w:rPr>
            <w:rStyle w:val="a7"/>
            <w:rFonts w:hint="eastAsia"/>
            <w:noProof/>
          </w:rPr>
          <w:t>系统要求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_Toc447615408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18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09" w:history="1">
        <w:r w:rsidR="006B2BC7" w:rsidRPr="006C72E1">
          <w:rPr>
            <w:rStyle w:val="a7"/>
            <w:noProof/>
          </w:rPr>
          <w:t>3.3.2.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noProof/>
          </w:rPr>
          <w:t>Linux</w:t>
        </w:r>
        <w:r w:rsidR="006B2BC7" w:rsidRPr="006C72E1">
          <w:rPr>
            <w:rStyle w:val="a7"/>
            <w:rFonts w:hint="eastAsia"/>
            <w:noProof/>
          </w:rPr>
          <w:t>接口要求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_Toc447615409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18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0" w:history="1">
        <w:r w:rsidR="006B2BC7" w:rsidRPr="006C72E1">
          <w:rPr>
            <w:rStyle w:val="a7"/>
            <w:noProof/>
          </w:rPr>
          <w:t>3.3.3.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文件系统要求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_Toc447615410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19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1" w:history="1">
        <w:r w:rsidR="006B2BC7" w:rsidRPr="006C72E1">
          <w:rPr>
            <w:rStyle w:val="a7"/>
            <w:noProof/>
          </w:rPr>
          <w:t>3.3.4.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在线升级要求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_Toc447615411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19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2" w:history="1">
        <w:r w:rsidR="006B2BC7" w:rsidRPr="006C72E1">
          <w:rPr>
            <w:rStyle w:val="a7"/>
            <w:noProof/>
          </w:rPr>
          <w:t>3.3.5.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系统参数配置功能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_Toc447615412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19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3" w:history="1">
        <w:r w:rsidR="006B2BC7" w:rsidRPr="006C72E1">
          <w:rPr>
            <w:rStyle w:val="a7"/>
            <w:noProof/>
          </w:rPr>
          <w:t>3.3.6.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系统功能测试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_Toc447615413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19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4" w:history="1">
        <w:r w:rsidR="006B2BC7" w:rsidRPr="006C72E1">
          <w:rPr>
            <w:rStyle w:val="a7"/>
            <w:noProof/>
          </w:rPr>
          <w:t>3.3.7.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工具要求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_Toc447615414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19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5" w:history="1">
        <w:r w:rsidR="006B2BC7" w:rsidRPr="006C72E1">
          <w:rPr>
            <w:rStyle w:val="a7"/>
            <w:noProof/>
          </w:rPr>
          <w:t>4.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技术要求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_Toc447615415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6" w:history="1">
        <w:r w:rsidR="006B2BC7" w:rsidRPr="006C72E1">
          <w:rPr>
            <w:rStyle w:val="a7"/>
            <w:noProof/>
          </w:rPr>
          <w:t>4.1.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环境条件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_Toc447615416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7" w:history="1">
        <w:r w:rsidR="006B2BC7" w:rsidRPr="006C72E1">
          <w:rPr>
            <w:rStyle w:val="a7"/>
            <w:noProof/>
          </w:rPr>
          <w:t>4.2.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电源要求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_Toc447615417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8" w:history="1">
        <w:r w:rsidR="006B2BC7" w:rsidRPr="006C72E1">
          <w:rPr>
            <w:rStyle w:val="a7"/>
            <w:noProof/>
          </w:rPr>
          <w:t>4.3.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结构要求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_Toc447615418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19" w:history="1">
        <w:r w:rsidR="006B2BC7" w:rsidRPr="006C72E1">
          <w:rPr>
            <w:rStyle w:val="a7"/>
            <w:noProof/>
          </w:rPr>
          <w:t>4.3.1.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壳体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_Toc447615419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0" w:history="1">
        <w:r w:rsidR="006B2BC7" w:rsidRPr="006C72E1">
          <w:rPr>
            <w:rStyle w:val="a7"/>
            <w:noProof/>
          </w:rPr>
          <w:t>4.3.2.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安装方式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_Toc447615420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20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1" w:history="1">
        <w:r w:rsidR="006B2BC7" w:rsidRPr="006C72E1">
          <w:rPr>
            <w:rStyle w:val="a7"/>
            <w:noProof/>
          </w:rPr>
          <w:t>4.4.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耐环境要求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_Toc447615421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2" w:history="1">
        <w:r w:rsidR="006B2BC7" w:rsidRPr="006C72E1">
          <w:rPr>
            <w:rStyle w:val="a7"/>
            <w:noProof/>
          </w:rPr>
          <w:t>4.4.1.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三防（放潮湿，防霉变，防盐雾）保护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_Toc447615422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3" w:history="1">
        <w:r w:rsidR="006B2BC7" w:rsidRPr="006C72E1">
          <w:rPr>
            <w:rStyle w:val="a7"/>
            <w:noProof/>
          </w:rPr>
          <w:t>4.4.2.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防锈（防氧化）保护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_Toc447615423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4" w:history="1">
        <w:r w:rsidR="006B2BC7" w:rsidRPr="006C72E1">
          <w:rPr>
            <w:rStyle w:val="a7"/>
            <w:noProof/>
          </w:rPr>
          <w:t>4.4.3.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高低温和湿热性能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_Toc447615424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5" w:history="1">
        <w:r w:rsidR="006B2BC7" w:rsidRPr="006C72E1">
          <w:rPr>
            <w:rStyle w:val="a7"/>
            <w:noProof/>
          </w:rPr>
          <w:t>4.5.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绝缘要求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_Toc447615425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6" w:history="1">
        <w:r w:rsidR="006B2BC7" w:rsidRPr="006C72E1">
          <w:rPr>
            <w:rStyle w:val="a7"/>
            <w:noProof/>
          </w:rPr>
          <w:t>4.5.1.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电击防护要求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_Toc447615426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21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7" w:history="1">
        <w:r w:rsidR="006B2BC7" w:rsidRPr="006C72E1">
          <w:rPr>
            <w:rStyle w:val="a7"/>
            <w:noProof/>
          </w:rPr>
          <w:t>4.5.2.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绝缘电阻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_Toc447615427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22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8" w:history="1">
        <w:r w:rsidR="006B2BC7" w:rsidRPr="006C72E1">
          <w:rPr>
            <w:rStyle w:val="a7"/>
            <w:noProof/>
          </w:rPr>
          <w:t>4.5.3.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工频耐压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_Toc447615428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22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30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29" w:history="1">
        <w:r w:rsidR="006B2BC7" w:rsidRPr="006C72E1">
          <w:rPr>
            <w:rStyle w:val="a7"/>
            <w:noProof/>
          </w:rPr>
          <w:t>4.5.4.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冲击耐压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_Toc447615429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22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30" w:history="1">
        <w:r w:rsidR="006B2BC7" w:rsidRPr="006C72E1">
          <w:rPr>
            <w:rStyle w:val="a7"/>
            <w:noProof/>
          </w:rPr>
          <w:t>4.6.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电磁兼容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_Toc447615430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22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31" w:history="1">
        <w:r w:rsidR="006B2BC7" w:rsidRPr="006C72E1">
          <w:rPr>
            <w:rStyle w:val="a7"/>
            <w:noProof/>
          </w:rPr>
          <w:t>5.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项目关键指标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_Toc447615431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23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32" w:history="1">
        <w:r w:rsidR="006B2BC7" w:rsidRPr="006C72E1">
          <w:rPr>
            <w:rStyle w:val="a7"/>
            <w:noProof/>
          </w:rPr>
          <w:t>5.1.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项目开发时间节点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_Toc447615432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23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 w:rsidP="006B2BC7">
      <w:pPr>
        <w:pStyle w:val="20"/>
        <w:tabs>
          <w:tab w:val="left" w:pos="105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33" w:history="1">
        <w:r w:rsidR="006B2BC7" w:rsidRPr="006C72E1">
          <w:rPr>
            <w:rStyle w:val="a7"/>
            <w:noProof/>
          </w:rPr>
          <w:t>5.2.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noProof/>
          </w:rPr>
          <w:t>EVIU802</w:t>
        </w:r>
        <w:r w:rsidR="006B2BC7" w:rsidRPr="006C72E1">
          <w:rPr>
            <w:rStyle w:val="a7"/>
            <w:rFonts w:hint="eastAsia"/>
            <w:noProof/>
          </w:rPr>
          <w:t>产品供货价要求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_Toc447615433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23</w:t>
        </w:r>
        <w:r w:rsidR="006B2BC7">
          <w:rPr>
            <w:noProof/>
            <w:webHidden/>
          </w:rPr>
          <w:fldChar w:fldCharType="end"/>
        </w:r>
      </w:hyperlink>
    </w:p>
    <w:p w:rsidR="006B2BC7" w:rsidRDefault="00FD3B92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47615434" w:history="1">
        <w:r w:rsidR="006B2BC7" w:rsidRPr="006C72E1">
          <w:rPr>
            <w:rStyle w:val="a7"/>
            <w:noProof/>
          </w:rPr>
          <w:t>6.</w:t>
        </w:r>
        <w:r w:rsidR="006B2BC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6B2BC7" w:rsidRPr="006C72E1">
          <w:rPr>
            <w:rStyle w:val="a7"/>
            <w:rFonts w:hint="eastAsia"/>
            <w:noProof/>
          </w:rPr>
          <w:t>附件</w:t>
        </w:r>
        <w:r w:rsidR="006B2BC7">
          <w:rPr>
            <w:noProof/>
            <w:webHidden/>
          </w:rPr>
          <w:tab/>
        </w:r>
        <w:r w:rsidR="006B2BC7">
          <w:rPr>
            <w:noProof/>
            <w:webHidden/>
          </w:rPr>
          <w:fldChar w:fldCharType="begin"/>
        </w:r>
        <w:r w:rsidR="006B2BC7">
          <w:rPr>
            <w:noProof/>
            <w:webHidden/>
          </w:rPr>
          <w:instrText xml:space="preserve"> PAGEREF _Toc447615434 \h </w:instrText>
        </w:r>
        <w:r w:rsidR="006B2BC7">
          <w:rPr>
            <w:noProof/>
            <w:webHidden/>
          </w:rPr>
        </w:r>
        <w:r w:rsidR="006B2BC7">
          <w:rPr>
            <w:noProof/>
            <w:webHidden/>
          </w:rPr>
          <w:fldChar w:fldCharType="separate"/>
        </w:r>
        <w:r w:rsidR="006B2BC7">
          <w:rPr>
            <w:noProof/>
            <w:webHidden/>
          </w:rPr>
          <w:t>23</w:t>
        </w:r>
        <w:r w:rsidR="006B2BC7">
          <w:rPr>
            <w:noProof/>
            <w:webHidden/>
          </w:rPr>
          <w:fldChar w:fldCharType="end"/>
        </w:r>
      </w:hyperlink>
    </w:p>
    <w:p w:rsidR="00121DB1" w:rsidRDefault="0079787D" w:rsidP="00DD69C9">
      <w:r>
        <w:fldChar w:fldCharType="end"/>
      </w:r>
      <w:r w:rsidR="00121DB1">
        <w:br w:type="page"/>
      </w:r>
    </w:p>
    <w:p w:rsidR="00E15889" w:rsidRDefault="00E15889" w:rsidP="00DD69C9"/>
    <w:p w:rsidR="00DC471F" w:rsidRDefault="006934B8" w:rsidP="00916A4E">
      <w:pPr>
        <w:pStyle w:val="1"/>
      </w:pPr>
      <w:bookmarkStart w:id="0" w:name="_Toc447615393"/>
      <w:r>
        <w:rPr>
          <w:rFonts w:hint="eastAsia"/>
        </w:rPr>
        <w:t>概述</w:t>
      </w:r>
      <w:bookmarkEnd w:id="0"/>
    </w:p>
    <w:p w:rsidR="00DC471F" w:rsidRDefault="006934B8" w:rsidP="00916A4E">
      <w:pPr>
        <w:pStyle w:val="2"/>
        <w:numPr>
          <w:ilvl w:val="1"/>
          <w:numId w:val="1"/>
        </w:numPr>
      </w:pPr>
      <w:bookmarkStart w:id="1" w:name="_Toc447615394"/>
      <w:r>
        <w:rPr>
          <w:rFonts w:hint="eastAsia"/>
        </w:rPr>
        <w:t>编写目的</w:t>
      </w:r>
      <w:bookmarkEnd w:id="1"/>
    </w:p>
    <w:p w:rsidR="006934B8" w:rsidRDefault="000B4DEA" w:rsidP="00121DB1">
      <w:pPr>
        <w:ind w:firstLine="420"/>
      </w:pPr>
      <w:r>
        <w:rPr>
          <w:rFonts w:hint="eastAsia"/>
        </w:rPr>
        <w:t>EIVU</w:t>
      </w:r>
      <w:r w:rsidR="00AB77E7">
        <w:rPr>
          <w:rFonts w:hint="eastAsia"/>
        </w:rPr>
        <w:t>802</w:t>
      </w:r>
      <w:r w:rsidR="00AB77E7">
        <w:rPr>
          <w:rFonts w:hint="eastAsia"/>
        </w:rPr>
        <w:t>计费控制单元（以下简称</w:t>
      </w:r>
      <w:r w:rsidR="007C030D">
        <w:rPr>
          <w:rFonts w:hint="eastAsia"/>
        </w:rPr>
        <w:t>：</w:t>
      </w:r>
      <w:r>
        <w:rPr>
          <w:rFonts w:hint="eastAsia"/>
        </w:rPr>
        <w:t>EVIU802</w:t>
      </w:r>
      <w:r w:rsidR="00AB77E7">
        <w:rPr>
          <w:rFonts w:hint="eastAsia"/>
        </w:rPr>
        <w:t>）是针对目前充电市场需求变化，应对未来各个细分市场需求来定位开发的产品。本文中将对</w:t>
      </w:r>
      <w:r>
        <w:rPr>
          <w:rFonts w:hint="eastAsia"/>
        </w:rPr>
        <w:t>EVIU802</w:t>
      </w:r>
      <w:r w:rsidR="00AB77E7">
        <w:rPr>
          <w:rFonts w:hint="eastAsia"/>
        </w:rPr>
        <w:t>产品的硬件资源需求和</w:t>
      </w:r>
      <w:r w:rsidR="00AB77E7">
        <w:rPr>
          <w:rFonts w:hint="eastAsia"/>
        </w:rPr>
        <w:t>Linux</w:t>
      </w:r>
      <w:r w:rsidR="00AB77E7">
        <w:rPr>
          <w:rFonts w:hint="eastAsia"/>
        </w:rPr>
        <w:t>系统需求进行明确定义；描述清楚硬件接口需求情况及各项性能指标。</w:t>
      </w:r>
    </w:p>
    <w:p w:rsidR="006934B8" w:rsidRDefault="006934B8" w:rsidP="006934B8">
      <w:pPr>
        <w:pStyle w:val="2"/>
        <w:numPr>
          <w:ilvl w:val="1"/>
          <w:numId w:val="1"/>
        </w:numPr>
      </w:pPr>
      <w:bookmarkStart w:id="2" w:name="_Toc447615395"/>
      <w:r>
        <w:rPr>
          <w:rFonts w:hint="eastAsia"/>
        </w:rPr>
        <w:t>项目背景</w:t>
      </w:r>
      <w:bookmarkEnd w:id="2"/>
    </w:p>
    <w:p w:rsidR="006934B8" w:rsidRDefault="000B4DEA" w:rsidP="00121DB1">
      <w:pPr>
        <w:ind w:firstLine="420"/>
      </w:pPr>
      <w:r>
        <w:rPr>
          <w:rFonts w:hint="eastAsia"/>
        </w:rPr>
        <w:t>EVIU802</w:t>
      </w:r>
      <w:r w:rsidR="00A14000">
        <w:rPr>
          <w:rFonts w:hint="eastAsia"/>
        </w:rPr>
        <w:t>装置是充电类产品的关键测控部件，对各项性能指标及</w:t>
      </w:r>
      <w:r w:rsidR="00174292">
        <w:rPr>
          <w:rFonts w:hint="eastAsia"/>
        </w:rPr>
        <w:t>功能都需要有严格要求；</w:t>
      </w:r>
      <w:r>
        <w:rPr>
          <w:rFonts w:hint="eastAsia"/>
        </w:rPr>
        <w:t>EVIU802</w:t>
      </w:r>
      <w:r w:rsidR="00174292">
        <w:rPr>
          <w:rFonts w:hint="eastAsia"/>
        </w:rPr>
        <w:t>装置未来应用的环境将在扩展到其他产品系列，作为类平台化一个硬件平台，支持后续各类产品需求。</w:t>
      </w:r>
    </w:p>
    <w:p w:rsidR="006934B8" w:rsidRDefault="006934B8" w:rsidP="006934B8">
      <w:pPr>
        <w:pStyle w:val="2"/>
        <w:numPr>
          <w:ilvl w:val="1"/>
          <w:numId w:val="1"/>
        </w:numPr>
      </w:pPr>
      <w:bookmarkStart w:id="3" w:name="_Toc447615396"/>
      <w:r>
        <w:rPr>
          <w:rFonts w:hint="eastAsia"/>
        </w:rPr>
        <w:t>依据资料</w:t>
      </w:r>
      <w:bookmarkEnd w:id="3"/>
    </w:p>
    <w:p w:rsidR="006934B8" w:rsidRDefault="00174292" w:rsidP="00174292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《</w:t>
      </w:r>
      <w:r w:rsidRPr="00174292">
        <w:rPr>
          <w:rFonts w:hint="eastAsia"/>
        </w:rPr>
        <w:t>充电桩充电控制系统整体方案设计说明</w:t>
      </w:r>
      <w:r w:rsidRPr="00174292">
        <w:rPr>
          <w:rFonts w:hint="eastAsia"/>
        </w:rPr>
        <w:t>_v1.04</w:t>
      </w:r>
      <w:r>
        <w:rPr>
          <w:rFonts w:hint="eastAsia"/>
        </w:rPr>
        <w:t>》</w:t>
      </w:r>
    </w:p>
    <w:p w:rsidR="00174292" w:rsidRDefault="00174292" w:rsidP="00174292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《</w:t>
      </w:r>
      <w:r w:rsidRPr="00174292">
        <w:rPr>
          <w:rFonts w:hint="eastAsia"/>
        </w:rPr>
        <w:t xml:space="preserve">GB T 18487.1-2015 </w:t>
      </w:r>
      <w:r w:rsidRPr="00174292">
        <w:rPr>
          <w:rFonts w:hint="eastAsia"/>
        </w:rPr>
        <w:t>电动汽车传导充电系统</w:t>
      </w:r>
      <w:r w:rsidRPr="00174292">
        <w:rPr>
          <w:rFonts w:hint="eastAsia"/>
        </w:rPr>
        <w:t xml:space="preserve"> </w:t>
      </w:r>
      <w:r w:rsidRPr="00174292">
        <w:rPr>
          <w:rFonts w:hint="eastAsia"/>
        </w:rPr>
        <w:t>第</w:t>
      </w:r>
      <w:r w:rsidRPr="00174292">
        <w:rPr>
          <w:rFonts w:hint="eastAsia"/>
        </w:rPr>
        <w:t>1</w:t>
      </w:r>
      <w:r w:rsidRPr="00174292">
        <w:rPr>
          <w:rFonts w:hint="eastAsia"/>
        </w:rPr>
        <w:t>部分：通用要求</w:t>
      </w:r>
      <w:r>
        <w:rPr>
          <w:rFonts w:hint="eastAsia"/>
        </w:rPr>
        <w:t>》</w:t>
      </w:r>
    </w:p>
    <w:p w:rsidR="006934B8" w:rsidRDefault="006934B8" w:rsidP="006934B8">
      <w:pPr>
        <w:pStyle w:val="2"/>
        <w:numPr>
          <w:ilvl w:val="1"/>
          <w:numId w:val="1"/>
        </w:numPr>
      </w:pPr>
      <w:bookmarkStart w:id="4" w:name="_Toc447615397"/>
      <w:r>
        <w:rPr>
          <w:rFonts w:hint="eastAsia"/>
        </w:rPr>
        <w:t>应用环境</w:t>
      </w:r>
      <w:bookmarkEnd w:id="4"/>
    </w:p>
    <w:p w:rsidR="006934B8" w:rsidRDefault="000B4DEA" w:rsidP="00D80954">
      <w:r>
        <w:rPr>
          <w:rFonts w:hint="eastAsia"/>
        </w:rPr>
        <w:t>EVIU802</w:t>
      </w:r>
      <w:r w:rsidR="00174292">
        <w:rPr>
          <w:rFonts w:hint="eastAsia"/>
        </w:rPr>
        <w:t>装置应用在户外</w:t>
      </w:r>
      <w:r w:rsidR="00E134E2">
        <w:rPr>
          <w:rFonts w:hint="eastAsia"/>
        </w:rPr>
        <w:t>系统环境中，</w:t>
      </w:r>
      <w:r w:rsidR="00174292">
        <w:rPr>
          <w:rFonts w:hint="eastAsia"/>
        </w:rPr>
        <w:t>三防</w:t>
      </w:r>
      <w:r w:rsidR="00E134E2">
        <w:rPr>
          <w:rFonts w:hint="eastAsia"/>
        </w:rPr>
        <w:t>的</w:t>
      </w:r>
      <w:r w:rsidR="00174292">
        <w:rPr>
          <w:rFonts w:hint="eastAsia"/>
        </w:rPr>
        <w:t>各项需要满足相关要求。</w:t>
      </w:r>
    </w:p>
    <w:p w:rsidR="00174292" w:rsidRDefault="00174292" w:rsidP="00174292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三防：板卡需要喷刷三防材料。</w:t>
      </w:r>
    </w:p>
    <w:p w:rsidR="00174292" w:rsidRPr="00174292" w:rsidRDefault="00174292" w:rsidP="00174292">
      <w:pPr>
        <w:pStyle w:val="a8"/>
        <w:numPr>
          <w:ilvl w:val="0"/>
          <w:numId w:val="12"/>
        </w:numPr>
        <w:ind w:firstLineChars="0"/>
      </w:pPr>
      <w:r w:rsidRPr="00174292">
        <w:rPr>
          <w:rFonts w:hint="eastAsia"/>
        </w:rPr>
        <w:t>湿度</w:t>
      </w:r>
      <w:r w:rsidRPr="00174292">
        <w:t>：</w:t>
      </w:r>
      <w:r w:rsidRPr="00174292">
        <w:t>5</w:t>
      </w:r>
      <w:r w:rsidRPr="00174292">
        <w:rPr>
          <w:rFonts w:hint="eastAsia"/>
        </w:rPr>
        <w:t>％～</w:t>
      </w:r>
      <w:r w:rsidRPr="00174292">
        <w:rPr>
          <w:rFonts w:hint="eastAsia"/>
        </w:rPr>
        <w:t>9</w:t>
      </w:r>
      <w:r w:rsidRPr="00174292">
        <w:t>5</w:t>
      </w:r>
      <w:r w:rsidRPr="00174292">
        <w:rPr>
          <w:rFonts w:hint="eastAsia"/>
        </w:rPr>
        <w:t>％，无凝露。</w:t>
      </w:r>
    </w:p>
    <w:p w:rsidR="00174292" w:rsidRPr="00174292" w:rsidRDefault="00174292" w:rsidP="00174292">
      <w:pPr>
        <w:pStyle w:val="a8"/>
        <w:numPr>
          <w:ilvl w:val="0"/>
          <w:numId w:val="12"/>
        </w:numPr>
        <w:ind w:firstLineChars="0"/>
      </w:pPr>
      <w:r w:rsidRPr="00174292">
        <w:rPr>
          <w:rFonts w:hint="eastAsia"/>
        </w:rPr>
        <w:t>工作</w:t>
      </w:r>
      <w:r w:rsidRPr="00174292">
        <w:t>温度：</w:t>
      </w:r>
      <w:r w:rsidRPr="00174292">
        <w:rPr>
          <w:rFonts w:hint="eastAsia"/>
        </w:rPr>
        <w:t>-</w:t>
      </w:r>
      <w:r w:rsidRPr="00174292">
        <w:t>4</w:t>
      </w:r>
      <w:r w:rsidRPr="00174292">
        <w:rPr>
          <w:rFonts w:hint="eastAsia"/>
        </w:rPr>
        <w:t>0</w:t>
      </w:r>
      <w:r w:rsidRPr="00174292">
        <w:rPr>
          <w:rFonts w:hint="eastAsia"/>
        </w:rPr>
        <w:t>℃～</w:t>
      </w:r>
      <w:r w:rsidRPr="00174292">
        <w:t>70</w:t>
      </w:r>
      <w:r w:rsidRPr="00174292">
        <w:rPr>
          <w:rFonts w:hint="eastAsia"/>
        </w:rPr>
        <w:t>℃</w:t>
      </w:r>
    </w:p>
    <w:p w:rsidR="00174292" w:rsidRDefault="00174292" w:rsidP="00D80954">
      <w:pPr>
        <w:pStyle w:val="a8"/>
        <w:numPr>
          <w:ilvl w:val="0"/>
          <w:numId w:val="12"/>
        </w:numPr>
        <w:ind w:firstLineChars="0"/>
      </w:pPr>
      <w:r w:rsidRPr="00174292">
        <w:rPr>
          <w:rFonts w:hint="eastAsia"/>
        </w:rPr>
        <w:t>存储</w:t>
      </w:r>
      <w:r w:rsidRPr="00174292">
        <w:t>温度：</w:t>
      </w:r>
      <w:r w:rsidRPr="00174292">
        <w:rPr>
          <w:rFonts w:hint="eastAsia"/>
        </w:rPr>
        <w:t>-40</w:t>
      </w:r>
      <w:r w:rsidRPr="00174292">
        <w:rPr>
          <w:rFonts w:hint="eastAsia"/>
        </w:rPr>
        <w:t>℃～</w:t>
      </w:r>
      <w:r w:rsidRPr="00174292">
        <w:t>85</w:t>
      </w:r>
      <w:r w:rsidRPr="00174292">
        <w:rPr>
          <w:rFonts w:hint="eastAsia"/>
        </w:rPr>
        <w:t>℃</w:t>
      </w:r>
    </w:p>
    <w:p w:rsidR="006934B8" w:rsidRDefault="006934B8" w:rsidP="006934B8">
      <w:pPr>
        <w:pStyle w:val="2"/>
        <w:numPr>
          <w:ilvl w:val="1"/>
          <w:numId w:val="1"/>
        </w:numPr>
      </w:pPr>
      <w:bookmarkStart w:id="5" w:name="_Toc447615398"/>
      <w:r>
        <w:rPr>
          <w:rFonts w:hint="eastAsia"/>
        </w:rPr>
        <w:t>项目目标</w:t>
      </w:r>
      <w:bookmarkEnd w:id="5"/>
    </w:p>
    <w:p w:rsidR="00C35AF4" w:rsidRDefault="00C35AF4" w:rsidP="00D80954">
      <w:r>
        <w:rPr>
          <w:rFonts w:hint="eastAsia"/>
        </w:rPr>
        <w:t>产品目标：</w:t>
      </w:r>
    </w:p>
    <w:p w:rsidR="00C35AF4" w:rsidRDefault="000B4DEA" w:rsidP="00C35AF4">
      <w:pPr>
        <w:ind w:firstLine="420"/>
      </w:pPr>
      <w:r>
        <w:rPr>
          <w:rFonts w:hint="eastAsia"/>
        </w:rPr>
        <w:t>EVIU802</w:t>
      </w:r>
      <w:r w:rsidR="00C35AF4">
        <w:rPr>
          <w:rFonts w:hint="eastAsia"/>
        </w:rPr>
        <w:t>装置在项目计划周期内能够完成产品硬件开发及验证，内核系统等各项指标能满足设计要求，应用程序开发能够经过中试达到产品在市场发布的要求。</w:t>
      </w:r>
    </w:p>
    <w:p w:rsidR="006934B8" w:rsidRDefault="00C35AF4" w:rsidP="00D80954">
      <w:r>
        <w:rPr>
          <w:rFonts w:hint="eastAsia"/>
        </w:rPr>
        <w:t>时间目标：</w:t>
      </w:r>
    </w:p>
    <w:p w:rsidR="00C35AF4" w:rsidRPr="00C35AF4" w:rsidRDefault="00C35AF4" w:rsidP="00C35AF4">
      <w:pPr>
        <w:pStyle w:val="a8"/>
        <w:numPr>
          <w:ilvl w:val="0"/>
          <w:numId w:val="13"/>
        </w:numPr>
        <w:ind w:firstLineChars="0"/>
      </w:pPr>
      <w:r w:rsidRPr="00C35AF4">
        <w:rPr>
          <w:rFonts w:hint="eastAsia"/>
        </w:rPr>
        <w:t>第一版本样机</w:t>
      </w:r>
      <w:del w:id="6" w:author="kx2008" w:date="2016-07-18T11:04:00Z">
        <w:r w:rsidRPr="00C35AF4" w:rsidDel="007C030D">
          <w:rPr>
            <w:rFonts w:hint="eastAsia"/>
          </w:rPr>
          <w:delText>5</w:delText>
        </w:r>
      </w:del>
      <w:ins w:id="7" w:author="kx2008" w:date="2016-07-18T11:04:00Z">
        <w:r w:rsidR="007C030D">
          <w:rPr>
            <w:rFonts w:hint="eastAsia"/>
          </w:rPr>
          <w:t>8</w:t>
        </w:r>
      </w:ins>
      <w:r w:rsidRPr="00C35AF4">
        <w:rPr>
          <w:rFonts w:hint="eastAsia"/>
        </w:rPr>
        <w:t>月</w:t>
      </w:r>
      <w:del w:id="8" w:author="kx2008" w:date="2016-07-18T11:04:00Z">
        <w:r w:rsidRPr="00C35AF4" w:rsidDel="007C030D">
          <w:rPr>
            <w:rFonts w:hint="eastAsia"/>
          </w:rPr>
          <w:delText>20</w:delText>
        </w:r>
      </w:del>
      <w:ins w:id="9" w:author="kx2008" w:date="2016-07-18T11:04:00Z">
        <w:r w:rsidR="007C030D">
          <w:rPr>
            <w:rFonts w:hint="eastAsia"/>
          </w:rPr>
          <w:t>1</w:t>
        </w:r>
        <w:r w:rsidR="007C030D" w:rsidRPr="00C35AF4">
          <w:rPr>
            <w:rFonts w:hint="eastAsia"/>
          </w:rPr>
          <w:t>0</w:t>
        </w:r>
      </w:ins>
      <w:r w:rsidRPr="00C35AF4">
        <w:rPr>
          <w:rFonts w:hint="eastAsia"/>
        </w:rPr>
        <w:t>日完成</w:t>
      </w:r>
      <w:r>
        <w:rPr>
          <w:rFonts w:hint="eastAsia"/>
        </w:rPr>
        <w:t>硬件及</w:t>
      </w:r>
      <w:r w:rsidRPr="00C35AF4">
        <w:rPr>
          <w:rFonts w:hint="eastAsia"/>
        </w:rPr>
        <w:t>内核系统测试</w:t>
      </w:r>
    </w:p>
    <w:p w:rsidR="006934B8" w:rsidRDefault="00C35AF4" w:rsidP="00C35AF4">
      <w:pPr>
        <w:pStyle w:val="a8"/>
        <w:numPr>
          <w:ilvl w:val="0"/>
          <w:numId w:val="13"/>
        </w:numPr>
        <w:ind w:firstLineChars="0"/>
      </w:pPr>
      <w:del w:id="10" w:author="kx2008" w:date="2016-07-18T11:04:00Z">
        <w:r w:rsidRPr="00C35AF4" w:rsidDel="007C030D">
          <w:rPr>
            <w:rFonts w:hint="eastAsia"/>
          </w:rPr>
          <w:delText>6</w:delText>
        </w:r>
      </w:del>
      <w:ins w:id="11" w:author="kx2008" w:date="2016-07-18T11:04:00Z">
        <w:r w:rsidR="007C030D">
          <w:rPr>
            <w:rFonts w:hint="eastAsia"/>
          </w:rPr>
          <w:t>8</w:t>
        </w:r>
      </w:ins>
      <w:r w:rsidRPr="00C35AF4">
        <w:rPr>
          <w:rFonts w:hint="eastAsia"/>
        </w:rPr>
        <w:t>月</w:t>
      </w:r>
      <w:del w:id="12" w:author="kx2008" w:date="2016-07-18T11:04:00Z">
        <w:r w:rsidRPr="00C35AF4" w:rsidDel="007C030D">
          <w:rPr>
            <w:rFonts w:hint="eastAsia"/>
          </w:rPr>
          <w:delText>30</w:delText>
        </w:r>
      </w:del>
      <w:ins w:id="13" w:author="kx2008" w:date="2016-07-18T11:04:00Z">
        <w:r w:rsidR="007C030D" w:rsidRPr="00C35AF4">
          <w:rPr>
            <w:rFonts w:hint="eastAsia"/>
          </w:rPr>
          <w:t>3</w:t>
        </w:r>
        <w:r w:rsidR="007C030D">
          <w:rPr>
            <w:rFonts w:hint="eastAsia"/>
          </w:rPr>
          <w:t>1</w:t>
        </w:r>
      </w:ins>
      <w:r w:rsidRPr="00C35AF4">
        <w:rPr>
          <w:rFonts w:hint="eastAsia"/>
        </w:rPr>
        <w:t>日产品定型，实现量产</w:t>
      </w:r>
    </w:p>
    <w:p w:rsidR="00760390" w:rsidRDefault="00760390" w:rsidP="00F54781">
      <w:pPr>
        <w:pStyle w:val="2"/>
        <w:numPr>
          <w:ilvl w:val="1"/>
          <w:numId w:val="1"/>
        </w:numPr>
      </w:pPr>
      <w:bookmarkStart w:id="14" w:name="_Toc447615399"/>
      <w:r>
        <w:rPr>
          <w:rFonts w:hint="eastAsia"/>
        </w:rPr>
        <w:lastRenderedPageBreak/>
        <w:t>规范性引用文件</w:t>
      </w:r>
      <w:bookmarkEnd w:id="14"/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GB/T 2423.1-2008</w:t>
      </w:r>
      <w:r>
        <w:rPr>
          <w:rFonts w:hint="eastAsia"/>
        </w:rPr>
        <w:t>电工电子产品环境试验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部分：试验方法</w:t>
      </w:r>
      <w:r>
        <w:rPr>
          <w:rFonts w:hint="eastAsia"/>
        </w:rPr>
        <w:t xml:space="preserve">  </w:t>
      </w:r>
      <w:r>
        <w:rPr>
          <w:rFonts w:hint="eastAsia"/>
        </w:rPr>
        <w:t>试验</w:t>
      </w:r>
      <w:r>
        <w:rPr>
          <w:rFonts w:hint="eastAsia"/>
        </w:rPr>
        <w:t xml:space="preserve"> A</w:t>
      </w:r>
      <w:r>
        <w:rPr>
          <w:rFonts w:hint="eastAsia"/>
        </w:rPr>
        <w:t>：低温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GB/T 2423.2-2008</w:t>
      </w:r>
      <w:r>
        <w:rPr>
          <w:rFonts w:hint="eastAsia"/>
        </w:rPr>
        <w:t>电工电子产品环境试验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 xml:space="preserve"> 2</w:t>
      </w:r>
      <w:r>
        <w:rPr>
          <w:rFonts w:hint="eastAsia"/>
        </w:rPr>
        <w:t>部分：试验方法</w:t>
      </w:r>
      <w:r>
        <w:rPr>
          <w:rFonts w:hint="eastAsia"/>
        </w:rPr>
        <w:t xml:space="preserve">  </w:t>
      </w:r>
      <w:r>
        <w:rPr>
          <w:rFonts w:hint="eastAsia"/>
        </w:rPr>
        <w:t>试验</w:t>
      </w:r>
      <w:r>
        <w:rPr>
          <w:rFonts w:hint="eastAsia"/>
        </w:rPr>
        <w:t xml:space="preserve"> B</w:t>
      </w:r>
      <w:r>
        <w:rPr>
          <w:rFonts w:hint="eastAsia"/>
        </w:rPr>
        <w:t>：高温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2423.3-2006 </w:t>
      </w:r>
      <w:r>
        <w:rPr>
          <w:rFonts w:hint="eastAsia"/>
        </w:rPr>
        <w:t>电工电子产品环境试验</w:t>
      </w:r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部分：试验方法</w:t>
      </w:r>
      <w:r>
        <w:rPr>
          <w:rFonts w:hint="eastAsia"/>
        </w:rPr>
        <w:t xml:space="preserve">  </w:t>
      </w:r>
      <w:r>
        <w:rPr>
          <w:rFonts w:hint="eastAsia"/>
        </w:rPr>
        <w:t>试验</w:t>
      </w:r>
      <w:r>
        <w:rPr>
          <w:rFonts w:hint="eastAsia"/>
        </w:rPr>
        <w:t xml:space="preserve"> Cab</w:t>
      </w:r>
      <w:r>
        <w:rPr>
          <w:rFonts w:hint="eastAsia"/>
        </w:rPr>
        <w:t>：恒定湿热试验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17626.2-2006  </w:t>
      </w:r>
      <w:r>
        <w:rPr>
          <w:rFonts w:hint="eastAsia"/>
        </w:rPr>
        <w:t>电磁兼容</w:t>
      </w:r>
      <w:r>
        <w:rPr>
          <w:rFonts w:hint="eastAsia"/>
        </w:rPr>
        <w:t xml:space="preserve">  </w:t>
      </w:r>
      <w:r>
        <w:rPr>
          <w:rFonts w:hint="eastAsia"/>
        </w:rPr>
        <w:t>试验和测量技术</w:t>
      </w:r>
      <w:r>
        <w:rPr>
          <w:rFonts w:hint="eastAsia"/>
        </w:rPr>
        <w:t xml:space="preserve">  </w:t>
      </w:r>
      <w:r>
        <w:rPr>
          <w:rFonts w:hint="eastAsia"/>
        </w:rPr>
        <w:t>静电放电抗扰度试验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17626.3-2006  </w:t>
      </w:r>
      <w:r>
        <w:rPr>
          <w:rFonts w:hint="eastAsia"/>
        </w:rPr>
        <w:t>电磁兼容</w:t>
      </w:r>
      <w:r>
        <w:rPr>
          <w:rFonts w:hint="eastAsia"/>
        </w:rPr>
        <w:t xml:space="preserve">  </w:t>
      </w:r>
      <w:r>
        <w:rPr>
          <w:rFonts w:hint="eastAsia"/>
        </w:rPr>
        <w:t>试验和测量技术</w:t>
      </w:r>
      <w:r>
        <w:rPr>
          <w:rFonts w:hint="eastAsia"/>
        </w:rPr>
        <w:t xml:space="preserve">  </w:t>
      </w:r>
      <w:r>
        <w:rPr>
          <w:rFonts w:hint="eastAsia"/>
        </w:rPr>
        <w:t>射频电磁场辐射抗扰度试验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17626.4-2008  </w:t>
      </w:r>
      <w:r>
        <w:rPr>
          <w:rFonts w:hint="eastAsia"/>
        </w:rPr>
        <w:t>电磁兼容</w:t>
      </w:r>
      <w:r>
        <w:rPr>
          <w:rFonts w:hint="eastAsia"/>
        </w:rPr>
        <w:t xml:space="preserve">  </w:t>
      </w:r>
      <w:r>
        <w:rPr>
          <w:rFonts w:hint="eastAsia"/>
        </w:rPr>
        <w:t>试验和测量技术</w:t>
      </w:r>
      <w:r>
        <w:rPr>
          <w:rFonts w:hint="eastAsia"/>
        </w:rPr>
        <w:t xml:space="preserve">  </w:t>
      </w:r>
      <w:r>
        <w:rPr>
          <w:rFonts w:hint="eastAsia"/>
        </w:rPr>
        <w:t>电快速瞬变脉冲群抗扰度试验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17626.5-2008  </w:t>
      </w:r>
      <w:r>
        <w:rPr>
          <w:rFonts w:hint="eastAsia"/>
        </w:rPr>
        <w:t>电磁兼容</w:t>
      </w:r>
      <w:r>
        <w:rPr>
          <w:rFonts w:hint="eastAsia"/>
        </w:rPr>
        <w:t xml:space="preserve">  </w:t>
      </w:r>
      <w:r>
        <w:rPr>
          <w:rFonts w:hint="eastAsia"/>
        </w:rPr>
        <w:t>试验和测量技术</w:t>
      </w:r>
      <w:r>
        <w:rPr>
          <w:rFonts w:hint="eastAsia"/>
        </w:rPr>
        <w:t xml:space="preserve">  </w:t>
      </w:r>
      <w:r>
        <w:rPr>
          <w:rFonts w:hint="eastAsia"/>
        </w:rPr>
        <w:t>浪涌</w:t>
      </w:r>
      <w:r>
        <w:rPr>
          <w:rFonts w:hint="eastAsia"/>
        </w:rPr>
        <w:t>(</w:t>
      </w:r>
      <w:r>
        <w:rPr>
          <w:rFonts w:hint="eastAsia"/>
        </w:rPr>
        <w:t>冲击</w:t>
      </w:r>
      <w:r>
        <w:rPr>
          <w:rFonts w:hint="eastAsia"/>
        </w:rPr>
        <w:t>)</w:t>
      </w:r>
      <w:r>
        <w:rPr>
          <w:rFonts w:hint="eastAsia"/>
        </w:rPr>
        <w:t>抗扰度试验</w:t>
      </w:r>
      <w:r>
        <w:rPr>
          <w:rFonts w:hint="eastAsia"/>
        </w:rPr>
        <w:t xml:space="preserve"> </w:t>
      </w:r>
    </w:p>
    <w:p w:rsidR="00760390" w:rsidRDefault="00760390" w:rsidP="0076039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 xml:space="preserve">GB/T 17626.11-2008 </w:t>
      </w:r>
      <w:r>
        <w:rPr>
          <w:rFonts w:hint="eastAsia"/>
        </w:rPr>
        <w:t>电磁兼容</w:t>
      </w:r>
      <w:r>
        <w:rPr>
          <w:rFonts w:hint="eastAsia"/>
        </w:rPr>
        <w:t xml:space="preserve"> </w:t>
      </w:r>
      <w:r>
        <w:rPr>
          <w:rFonts w:hint="eastAsia"/>
        </w:rPr>
        <w:t>试验和测量技术</w:t>
      </w:r>
      <w:r>
        <w:rPr>
          <w:rFonts w:hint="eastAsia"/>
        </w:rPr>
        <w:t xml:space="preserve">  </w:t>
      </w:r>
      <w:r>
        <w:rPr>
          <w:rFonts w:hint="eastAsia"/>
        </w:rPr>
        <w:t>电压暂降、短时中断和电压变化的抗扰度试验</w:t>
      </w:r>
    </w:p>
    <w:p w:rsidR="00DC471F" w:rsidRDefault="006934B8" w:rsidP="00916A4E">
      <w:pPr>
        <w:pStyle w:val="1"/>
      </w:pPr>
      <w:bookmarkStart w:id="15" w:name="_Toc447615400"/>
      <w:r>
        <w:rPr>
          <w:rFonts w:hint="eastAsia"/>
        </w:rPr>
        <w:t>术语定义</w:t>
      </w:r>
      <w:bookmarkEnd w:id="15"/>
    </w:p>
    <w:p w:rsidR="006934B8" w:rsidRDefault="006934B8" w:rsidP="006934B8"/>
    <w:tbl>
      <w:tblPr>
        <w:tblStyle w:val="a3"/>
        <w:tblW w:w="8331" w:type="dxa"/>
        <w:tblLook w:val="04A0" w:firstRow="1" w:lastRow="0" w:firstColumn="1" w:lastColumn="0" w:noHBand="0" w:noVBand="1"/>
      </w:tblPr>
      <w:tblGrid>
        <w:gridCol w:w="817"/>
        <w:gridCol w:w="1843"/>
        <w:gridCol w:w="4678"/>
        <w:gridCol w:w="993"/>
      </w:tblGrid>
      <w:tr w:rsidR="00174292" w:rsidTr="00174292">
        <w:tc>
          <w:tcPr>
            <w:tcW w:w="817" w:type="dxa"/>
          </w:tcPr>
          <w:p w:rsidR="00174292" w:rsidRDefault="00174292" w:rsidP="006934B8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174292" w:rsidRDefault="00174292" w:rsidP="006934B8">
            <w:r>
              <w:rPr>
                <w:rFonts w:hint="eastAsia"/>
              </w:rPr>
              <w:t>术语</w:t>
            </w:r>
          </w:p>
        </w:tc>
        <w:tc>
          <w:tcPr>
            <w:tcW w:w="4678" w:type="dxa"/>
          </w:tcPr>
          <w:p w:rsidR="00174292" w:rsidRDefault="00174292" w:rsidP="006934B8">
            <w:r>
              <w:rPr>
                <w:rFonts w:hint="eastAsia"/>
              </w:rPr>
              <w:t>定义</w:t>
            </w:r>
          </w:p>
        </w:tc>
        <w:tc>
          <w:tcPr>
            <w:tcW w:w="993" w:type="dxa"/>
          </w:tcPr>
          <w:p w:rsidR="00174292" w:rsidRDefault="00174292" w:rsidP="006934B8">
            <w:r>
              <w:rPr>
                <w:rFonts w:hint="eastAsia"/>
              </w:rPr>
              <w:t>备注</w:t>
            </w:r>
          </w:p>
        </w:tc>
      </w:tr>
      <w:tr w:rsidR="00174292" w:rsidTr="00174292">
        <w:tc>
          <w:tcPr>
            <w:tcW w:w="817" w:type="dxa"/>
          </w:tcPr>
          <w:p w:rsidR="00174292" w:rsidRDefault="00174292" w:rsidP="006934B8">
            <w:r>
              <w:rPr>
                <w:rFonts w:hint="eastAsia"/>
              </w:rPr>
              <w:t>NO.1</w:t>
            </w:r>
          </w:p>
        </w:tc>
        <w:tc>
          <w:tcPr>
            <w:tcW w:w="1843" w:type="dxa"/>
          </w:tcPr>
          <w:p w:rsidR="00174292" w:rsidRDefault="000B4DEA" w:rsidP="006934B8">
            <w:r>
              <w:rPr>
                <w:rFonts w:hint="eastAsia"/>
              </w:rPr>
              <w:t>EVIU802</w:t>
            </w:r>
          </w:p>
        </w:tc>
        <w:tc>
          <w:tcPr>
            <w:tcW w:w="4678" w:type="dxa"/>
          </w:tcPr>
          <w:p w:rsidR="00174292" w:rsidRDefault="00174292" w:rsidP="006934B8">
            <w:r>
              <w:rPr>
                <w:rFonts w:hint="eastAsia"/>
              </w:rPr>
              <w:t>充电计费控制单元</w:t>
            </w:r>
          </w:p>
        </w:tc>
        <w:tc>
          <w:tcPr>
            <w:tcW w:w="993" w:type="dxa"/>
          </w:tcPr>
          <w:p w:rsidR="00174292" w:rsidRDefault="00174292" w:rsidP="006934B8"/>
        </w:tc>
      </w:tr>
      <w:tr w:rsidR="00174292" w:rsidTr="00174292">
        <w:tc>
          <w:tcPr>
            <w:tcW w:w="817" w:type="dxa"/>
          </w:tcPr>
          <w:p w:rsidR="00174292" w:rsidRDefault="00174292" w:rsidP="006934B8"/>
        </w:tc>
        <w:tc>
          <w:tcPr>
            <w:tcW w:w="1843" w:type="dxa"/>
          </w:tcPr>
          <w:p w:rsidR="00174292" w:rsidRDefault="00174292" w:rsidP="006934B8"/>
        </w:tc>
        <w:tc>
          <w:tcPr>
            <w:tcW w:w="4678" w:type="dxa"/>
          </w:tcPr>
          <w:p w:rsidR="00174292" w:rsidRDefault="00174292" w:rsidP="006934B8"/>
        </w:tc>
        <w:tc>
          <w:tcPr>
            <w:tcW w:w="993" w:type="dxa"/>
          </w:tcPr>
          <w:p w:rsidR="00174292" w:rsidRDefault="00174292" w:rsidP="006934B8"/>
        </w:tc>
      </w:tr>
    </w:tbl>
    <w:p w:rsidR="006934B8" w:rsidRDefault="006934B8" w:rsidP="006934B8"/>
    <w:p w:rsidR="00DC471F" w:rsidRDefault="006934B8" w:rsidP="00DC471F">
      <w:pPr>
        <w:pStyle w:val="1"/>
      </w:pPr>
      <w:bookmarkStart w:id="16" w:name="_Toc447615401"/>
      <w:r>
        <w:rPr>
          <w:rFonts w:hint="eastAsia"/>
        </w:rPr>
        <w:lastRenderedPageBreak/>
        <w:t>产品设计要求</w:t>
      </w:r>
      <w:bookmarkEnd w:id="16"/>
    </w:p>
    <w:p w:rsidR="00121DB1" w:rsidRPr="00121DB1" w:rsidRDefault="00760390" w:rsidP="00121DB1">
      <w:pPr>
        <w:pStyle w:val="2"/>
        <w:numPr>
          <w:ilvl w:val="1"/>
          <w:numId w:val="1"/>
        </w:numPr>
      </w:pPr>
      <w:bookmarkStart w:id="17" w:name="_Toc447615402"/>
      <w:r>
        <w:rPr>
          <w:rFonts w:hint="eastAsia"/>
        </w:rPr>
        <w:t>硬件总体功能</w:t>
      </w:r>
      <w:bookmarkEnd w:id="17"/>
    </w:p>
    <w:commentRangeStart w:id="18"/>
    <w:p w:rsidR="000B4DEA" w:rsidRDefault="00E134E2" w:rsidP="000B4DEA">
      <w:pPr>
        <w:keepNext/>
        <w:jc w:val="center"/>
      </w:pPr>
      <w:r>
        <w:object w:dxaOrig="8929" w:dyaOrig="7790">
          <v:shape id="_x0000_i1031" type="#_x0000_t75" style="width:295.5pt;height:258.1pt" o:ole="">
            <v:imagedata r:id="rId9" o:title=""/>
          </v:shape>
          <o:OLEObject Type="Embed" ProgID="Visio.Drawing.11" ShapeID="_x0000_i1031" DrawAspect="Content" ObjectID="_1530367466" r:id="rId10"/>
        </w:object>
      </w:r>
      <w:commentRangeEnd w:id="18"/>
      <w:r w:rsidR="00E82DBA">
        <w:rPr>
          <w:rStyle w:val="ab"/>
        </w:rPr>
        <w:commentReference w:id="18"/>
      </w:r>
    </w:p>
    <w:p w:rsidR="00760390" w:rsidRDefault="000B4DEA" w:rsidP="000B4DEA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EVIU802</w:t>
      </w:r>
      <w:r>
        <w:rPr>
          <w:rFonts w:hint="eastAsia"/>
        </w:rPr>
        <w:t>硬件功能框图</w:t>
      </w:r>
    </w:p>
    <w:p w:rsidR="006934B8" w:rsidRDefault="006934B8" w:rsidP="006934B8"/>
    <w:p w:rsidR="006934B8" w:rsidRDefault="000B4DEA" w:rsidP="00121DB1">
      <w:pPr>
        <w:ind w:firstLine="420"/>
      </w:pPr>
      <w:r>
        <w:rPr>
          <w:rFonts w:hint="eastAsia"/>
        </w:rPr>
        <w:t>EVIU802</w:t>
      </w:r>
      <w:r w:rsidR="00121DB1">
        <w:rPr>
          <w:rFonts w:hint="eastAsia"/>
        </w:rPr>
        <w:t>是连接后台系统与本地人机交互终端，同时具备对充电过程的电量进行计量和计费，为用户提供方便的安全操作及可靠的充电保护。</w:t>
      </w:r>
    </w:p>
    <w:p w:rsidR="006934B8" w:rsidRDefault="006934B8" w:rsidP="006934B8">
      <w:pPr>
        <w:pStyle w:val="2"/>
        <w:numPr>
          <w:ilvl w:val="1"/>
          <w:numId w:val="1"/>
        </w:numPr>
      </w:pPr>
      <w:bookmarkStart w:id="19" w:name="_Toc447615403"/>
      <w:r>
        <w:rPr>
          <w:rFonts w:hint="eastAsia"/>
        </w:rPr>
        <w:t>硬件接口要求</w:t>
      </w:r>
      <w:bookmarkEnd w:id="19"/>
    </w:p>
    <w:p w:rsidR="001D7FF5" w:rsidRDefault="001D7FF5" w:rsidP="006934B8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" w:name="_Toc447615404"/>
      <w:r>
        <w:rPr>
          <w:rFonts w:hint="eastAsia"/>
        </w:rPr>
        <w:t>硬件接口要求</w:t>
      </w:r>
      <w:bookmarkEnd w:id="20"/>
    </w:p>
    <w:tbl>
      <w:tblPr>
        <w:tblStyle w:val="a3"/>
        <w:tblW w:w="9272" w:type="dxa"/>
        <w:tblLook w:val="04A0" w:firstRow="1" w:lastRow="0" w:firstColumn="1" w:lastColumn="0" w:noHBand="0" w:noVBand="1"/>
        <w:tblPrChange w:id="21" w:author="kx2008" w:date="2016-07-18T11:06:00Z">
          <w:tblPr>
            <w:tblStyle w:val="a3"/>
            <w:tblW w:w="9272" w:type="dxa"/>
            <w:tblLook w:val="04A0" w:firstRow="1" w:lastRow="0" w:firstColumn="1" w:lastColumn="0" w:noHBand="0" w:noVBand="1"/>
          </w:tblPr>
        </w:tblPrChange>
      </w:tblPr>
      <w:tblGrid>
        <w:gridCol w:w="863"/>
        <w:gridCol w:w="1540"/>
        <w:gridCol w:w="6081"/>
        <w:gridCol w:w="788"/>
        <w:tblGridChange w:id="22">
          <w:tblGrid>
            <w:gridCol w:w="863"/>
            <w:gridCol w:w="1540"/>
            <w:gridCol w:w="6081"/>
            <w:gridCol w:w="788"/>
          </w:tblGrid>
        </w:tblGridChange>
      </w:tblGrid>
      <w:tr w:rsidR="00E134E2" w:rsidTr="002854CF">
        <w:tc>
          <w:tcPr>
            <w:tcW w:w="863" w:type="dxa"/>
            <w:tcPrChange w:id="23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序号</w:t>
            </w:r>
          </w:p>
        </w:tc>
        <w:tc>
          <w:tcPr>
            <w:tcW w:w="1540" w:type="dxa"/>
            <w:tcPrChange w:id="24" w:author="kx2008" w:date="2016-07-18T11:06:00Z">
              <w:tcPr>
                <w:tcW w:w="1559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项目</w:t>
            </w:r>
          </w:p>
        </w:tc>
        <w:tc>
          <w:tcPr>
            <w:tcW w:w="6081" w:type="dxa"/>
            <w:tcPrChange w:id="25" w:author="kx2008" w:date="2016-07-18T11:06:00Z">
              <w:tcPr>
                <w:tcW w:w="6096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指标要求</w:t>
            </w:r>
          </w:p>
        </w:tc>
        <w:tc>
          <w:tcPr>
            <w:tcW w:w="788" w:type="dxa"/>
            <w:tcPrChange w:id="26" w:author="kx2008" w:date="2016-07-18T11:06:00Z">
              <w:tcPr>
                <w:tcW w:w="800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备注</w:t>
            </w:r>
          </w:p>
        </w:tc>
      </w:tr>
      <w:tr w:rsidR="00E134E2" w:rsidTr="002854CF">
        <w:tc>
          <w:tcPr>
            <w:tcW w:w="863" w:type="dxa"/>
            <w:tcPrChange w:id="27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NO.1</w:t>
            </w:r>
          </w:p>
        </w:tc>
        <w:tc>
          <w:tcPr>
            <w:tcW w:w="1540" w:type="dxa"/>
            <w:vAlign w:val="center"/>
            <w:tcPrChange w:id="28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CPU</w:t>
            </w:r>
            <w:r w:rsidRPr="00E134E2">
              <w:rPr>
                <w:rFonts w:hint="eastAsia"/>
              </w:rPr>
              <w:t>主频</w:t>
            </w:r>
          </w:p>
        </w:tc>
        <w:tc>
          <w:tcPr>
            <w:tcW w:w="6081" w:type="dxa"/>
            <w:vAlign w:val="center"/>
            <w:tcPrChange w:id="29" w:author="kx2008" w:date="2016-07-18T11:06:00Z">
              <w:tcPr>
                <w:tcW w:w="6096" w:type="dxa"/>
                <w:vAlign w:val="center"/>
              </w:tcPr>
            </w:tcPrChange>
          </w:tcPr>
          <w:p w:rsidR="00E134E2" w:rsidRPr="00E134E2" w:rsidRDefault="00E134E2" w:rsidP="00E134E2">
            <w:pPr>
              <w:ind w:firstLineChars="50" w:firstLine="120"/>
            </w:pPr>
            <w:r w:rsidRPr="00E134E2">
              <w:t xml:space="preserve">TI AM3354 </w:t>
            </w:r>
            <w:proofErr w:type="spellStart"/>
            <w:r w:rsidRPr="00E134E2">
              <w:t>Sitara</w:t>
            </w:r>
            <w:proofErr w:type="spellEnd"/>
            <w:r w:rsidRPr="00E134E2">
              <w:t xml:space="preserve"> ARM Cortex-A8 800MHz</w:t>
            </w:r>
          </w:p>
        </w:tc>
        <w:tc>
          <w:tcPr>
            <w:tcW w:w="788" w:type="dxa"/>
            <w:tcPrChange w:id="30" w:author="kx2008" w:date="2016-07-18T11:06:00Z">
              <w:tcPr>
                <w:tcW w:w="800" w:type="dxa"/>
              </w:tcPr>
            </w:tcPrChange>
          </w:tcPr>
          <w:p w:rsidR="00E134E2" w:rsidRDefault="00E134E2" w:rsidP="006934B8"/>
        </w:tc>
      </w:tr>
      <w:tr w:rsidR="00E134E2" w:rsidTr="002854CF">
        <w:tc>
          <w:tcPr>
            <w:tcW w:w="863" w:type="dxa"/>
            <w:tcPrChange w:id="31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NO.2</w:t>
            </w:r>
          </w:p>
        </w:tc>
        <w:tc>
          <w:tcPr>
            <w:tcW w:w="1540" w:type="dxa"/>
            <w:vAlign w:val="center"/>
            <w:tcPrChange w:id="32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内存</w:t>
            </w:r>
          </w:p>
        </w:tc>
        <w:tc>
          <w:tcPr>
            <w:tcW w:w="6081" w:type="dxa"/>
            <w:vAlign w:val="center"/>
            <w:tcPrChange w:id="33" w:author="kx2008" w:date="2016-07-18T11:06:00Z">
              <w:tcPr>
                <w:tcW w:w="6096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≥</w:t>
            </w:r>
            <w:r w:rsidRPr="00E134E2">
              <w:rPr>
                <w:rFonts w:hint="eastAsia"/>
              </w:rPr>
              <w:t xml:space="preserve"> </w:t>
            </w:r>
            <w:r w:rsidRPr="00E134E2">
              <w:t>512MB</w:t>
            </w:r>
            <w:r w:rsidRPr="00E134E2">
              <w:rPr>
                <w:rFonts w:hint="eastAsia"/>
              </w:rPr>
              <w:t>，</w:t>
            </w:r>
            <w:r w:rsidRPr="00E134E2">
              <w:rPr>
                <w:rFonts w:hint="eastAsia"/>
              </w:rPr>
              <w:t>DDR</w:t>
            </w:r>
            <w:r w:rsidRPr="00E134E2">
              <w:t>2/DDR</w:t>
            </w:r>
            <w:r w:rsidRPr="00E134E2">
              <w:rPr>
                <w:rFonts w:hint="eastAsia"/>
              </w:rPr>
              <w:t>3</w:t>
            </w:r>
          </w:p>
        </w:tc>
        <w:tc>
          <w:tcPr>
            <w:tcW w:w="788" w:type="dxa"/>
            <w:tcPrChange w:id="34" w:author="kx2008" w:date="2016-07-18T11:06:00Z">
              <w:tcPr>
                <w:tcW w:w="800" w:type="dxa"/>
              </w:tcPr>
            </w:tcPrChange>
          </w:tcPr>
          <w:p w:rsidR="00E134E2" w:rsidRDefault="00E134E2" w:rsidP="006934B8"/>
        </w:tc>
      </w:tr>
      <w:tr w:rsidR="00E134E2" w:rsidTr="002854CF">
        <w:tc>
          <w:tcPr>
            <w:tcW w:w="863" w:type="dxa"/>
            <w:tcPrChange w:id="35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NO.3</w:t>
            </w:r>
          </w:p>
        </w:tc>
        <w:tc>
          <w:tcPr>
            <w:tcW w:w="1540" w:type="dxa"/>
            <w:vAlign w:val="center"/>
            <w:tcPrChange w:id="36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FLASH</w:t>
            </w:r>
          </w:p>
        </w:tc>
        <w:tc>
          <w:tcPr>
            <w:tcW w:w="6081" w:type="dxa"/>
            <w:vAlign w:val="center"/>
            <w:tcPrChange w:id="37" w:author="kx2008" w:date="2016-07-18T11:06:00Z">
              <w:tcPr>
                <w:tcW w:w="6096" w:type="dxa"/>
                <w:vAlign w:val="center"/>
              </w:tcPr>
            </w:tcPrChange>
          </w:tcPr>
          <w:p w:rsidR="00E134E2" w:rsidRPr="00E134E2" w:rsidRDefault="00E134E2" w:rsidP="00E82DBA">
            <w:r w:rsidRPr="00E134E2">
              <w:rPr>
                <w:rFonts w:hint="eastAsia"/>
              </w:rPr>
              <w:t>≥</w:t>
            </w:r>
            <w:r w:rsidRPr="00E134E2">
              <w:rPr>
                <w:rFonts w:hint="eastAsia"/>
              </w:rPr>
              <w:t xml:space="preserve"> </w:t>
            </w:r>
            <w:del w:id="38" w:author="kx2008" w:date="2016-07-18T11:05:00Z">
              <w:r w:rsidRPr="00E134E2" w:rsidDel="00E82DBA">
                <w:rPr>
                  <w:rFonts w:hint="eastAsia"/>
                </w:rPr>
                <w:delText>1G</w:delText>
              </w:r>
              <w:r w:rsidRPr="00E134E2" w:rsidDel="00E82DBA">
                <w:delText>B</w:delText>
              </w:r>
            </w:del>
            <w:ins w:id="39" w:author="kx2008" w:date="2016-07-18T11:05:00Z">
              <w:r w:rsidR="00E82DBA">
                <w:rPr>
                  <w:rFonts w:hint="eastAsia"/>
                </w:rPr>
                <w:t>512MB</w:t>
              </w:r>
            </w:ins>
            <w:r w:rsidRPr="00E134E2">
              <w:rPr>
                <w:rFonts w:hint="eastAsia"/>
              </w:rPr>
              <w:t>，</w:t>
            </w:r>
            <w:proofErr w:type="spellStart"/>
            <w:r w:rsidRPr="00E134E2">
              <w:t>Nand</w:t>
            </w:r>
            <w:proofErr w:type="spellEnd"/>
            <w:r w:rsidRPr="00E134E2">
              <w:t xml:space="preserve"> Flash</w:t>
            </w:r>
            <w:r w:rsidRPr="00E134E2">
              <w:t>。</w:t>
            </w:r>
          </w:p>
        </w:tc>
        <w:tc>
          <w:tcPr>
            <w:tcW w:w="788" w:type="dxa"/>
            <w:tcPrChange w:id="40" w:author="kx2008" w:date="2016-07-18T11:06:00Z">
              <w:tcPr>
                <w:tcW w:w="800" w:type="dxa"/>
              </w:tcPr>
            </w:tcPrChange>
          </w:tcPr>
          <w:p w:rsidR="00E134E2" w:rsidRDefault="00E134E2" w:rsidP="006934B8"/>
        </w:tc>
      </w:tr>
      <w:tr w:rsidR="00E134E2" w:rsidTr="002854CF">
        <w:tc>
          <w:tcPr>
            <w:tcW w:w="863" w:type="dxa"/>
            <w:tcPrChange w:id="41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NO.4</w:t>
            </w:r>
          </w:p>
        </w:tc>
        <w:tc>
          <w:tcPr>
            <w:tcW w:w="1540" w:type="dxa"/>
            <w:vAlign w:val="center"/>
            <w:tcPrChange w:id="42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外扩</w:t>
            </w:r>
            <w:r w:rsidRPr="00E134E2">
              <w:t>存储</w:t>
            </w:r>
          </w:p>
        </w:tc>
        <w:tc>
          <w:tcPr>
            <w:tcW w:w="6081" w:type="dxa"/>
            <w:vAlign w:val="center"/>
            <w:tcPrChange w:id="43" w:author="kx2008" w:date="2016-07-18T11:06:00Z">
              <w:tcPr>
                <w:tcW w:w="6096" w:type="dxa"/>
                <w:vAlign w:val="center"/>
              </w:tcPr>
            </w:tcPrChange>
          </w:tcPr>
          <w:p w:rsidR="00E134E2" w:rsidRPr="00E134E2" w:rsidRDefault="00E134E2" w:rsidP="00E134E2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TF</w:t>
            </w:r>
            <w:r>
              <w:rPr>
                <w:rFonts w:hint="eastAsia"/>
              </w:rPr>
              <w:t>（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Micro SD</w:t>
            </w:r>
            <w:r>
              <w:rPr>
                <w:rFonts w:hint="eastAsia"/>
              </w:rPr>
              <w:t>）卡</w:t>
            </w:r>
            <w:r w:rsidRPr="00E134E2">
              <w:t>，支持最高</w:t>
            </w:r>
            <w:r w:rsidRPr="00E134E2">
              <w:rPr>
                <w:rFonts w:hint="eastAsia"/>
              </w:rPr>
              <w:t>16</w:t>
            </w:r>
            <w:r w:rsidRPr="00E134E2">
              <w:t>G</w:t>
            </w:r>
            <w:r w:rsidRPr="00E134E2">
              <w:t>。</w:t>
            </w:r>
            <w:r>
              <w:rPr>
                <w:rFonts w:hint="eastAsia"/>
              </w:rPr>
              <w:t>TF</w:t>
            </w:r>
            <w:r w:rsidRPr="00E134E2">
              <w:t>卡安装方式：</w:t>
            </w:r>
            <w:r w:rsidRPr="00E134E2">
              <w:rPr>
                <w:rFonts w:hint="eastAsia"/>
              </w:rPr>
              <w:t>标准</w:t>
            </w:r>
            <w:r>
              <w:rPr>
                <w:rFonts w:hint="eastAsia"/>
              </w:rPr>
              <w:t>TF</w:t>
            </w:r>
            <w:r w:rsidRPr="00E134E2">
              <w:t>卡，</w:t>
            </w:r>
            <w:r w:rsidRPr="00E134E2">
              <w:rPr>
                <w:rFonts w:hint="eastAsia"/>
              </w:rPr>
              <w:t>外插式</w:t>
            </w:r>
            <w:r w:rsidRPr="00E134E2">
              <w:t>安装。</w:t>
            </w:r>
          </w:p>
        </w:tc>
        <w:tc>
          <w:tcPr>
            <w:tcW w:w="788" w:type="dxa"/>
            <w:tcPrChange w:id="44" w:author="kx2008" w:date="2016-07-18T11:06:00Z">
              <w:tcPr>
                <w:tcW w:w="800" w:type="dxa"/>
              </w:tcPr>
            </w:tcPrChange>
          </w:tcPr>
          <w:p w:rsidR="00E134E2" w:rsidRDefault="00E134E2" w:rsidP="006934B8"/>
        </w:tc>
      </w:tr>
      <w:tr w:rsidR="00E134E2" w:rsidTr="002854CF">
        <w:tc>
          <w:tcPr>
            <w:tcW w:w="863" w:type="dxa"/>
            <w:tcPrChange w:id="45" w:author="kx2008" w:date="2016-07-18T11:06:00Z">
              <w:tcPr>
                <w:tcW w:w="817" w:type="dxa"/>
              </w:tcPr>
            </w:tcPrChange>
          </w:tcPr>
          <w:p w:rsidR="00E134E2" w:rsidRDefault="00E134E2" w:rsidP="006934B8">
            <w:r>
              <w:rPr>
                <w:rFonts w:hint="eastAsia"/>
              </w:rPr>
              <w:t>NO.5</w:t>
            </w:r>
          </w:p>
        </w:tc>
        <w:tc>
          <w:tcPr>
            <w:tcW w:w="1540" w:type="dxa"/>
            <w:vAlign w:val="center"/>
            <w:tcPrChange w:id="46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移动</w:t>
            </w:r>
            <w:r w:rsidRPr="00E134E2">
              <w:t>通信</w:t>
            </w:r>
          </w:p>
        </w:tc>
        <w:tc>
          <w:tcPr>
            <w:tcW w:w="6081" w:type="dxa"/>
            <w:vAlign w:val="center"/>
            <w:tcPrChange w:id="47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6F61A3" w:rsidRDefault="006F61A3" w:rsidP="006F61A3">
            <w:r w:rsidRPr="006F61A3">
              <w:rPr>
                <w:rFonts w:hint="eastAsia"/>
              </w:rPr>
              <w:t>按要求</w:t>
            </w:r>
            <w:r w:rsidRPr="006F61A3">
              <w:t>配置</w:t>
            </w:r>
            <w:r w:rsidRPr="006F61A3">
              <w:rPr>
                <w:rFonts w:hint="eastAsia"/>
              </w:rPr>
              <w:t>支持</w:t>
            </w:r>
            <w:r w:rsidRPr="006F61A3">
              <w:t>中国移动</w:t>
            </w:r>
            <w:r w:rsidR="00167852">
              <w:rPr>
                <w:rFonts w:hint="eastAsia"/>
              </w:rPr>
              <w:t>、</w:t>
            </w:r>
            <w:r w:rsidRPr="006F61A3">
              <w:t>中国联通</w:t>
            </w:r>
            <w:r w:rsidRPr="006F61A3">
              <w:rPr>
                <w:rFonts w:hint="eastAsia"/>
              </w:rPr>
              <w:t>或中国电信</w:t>
            </w:r>
            <w:r w:rsidR="00167852">
              <w:rPr>
                <w:rFonts w:hint="eastAsia"/>
              </w:rPr>
              <w:t>的</w:t>
            </w:r>
            <w:r w:rsidRPr="006F61A3">
              <w:t>2G</w:t>
            </w:r>
            <w:r w:rsidRPr="006F61A3">
              <w:rPr>
                <w:rFonts w:hint="eastAsia"/>
              </w:rPr>
              <w:t>/3G</w:t>
            </w:r>
            <w:r w:rsidR="00167852">
              <w:rPr>
                <w:rFonts w:hint="eastAsia"/>
              </w:rPr>
              <w:t>/4G</w:t>
            </w:r>
            <w:r w:rsidRPr="006F61A3">
              <w:t>的通信模块</w:t>
            </w:r>
            <w:r w:rsidR="00167852">
              <w:rPr>
                <w:rFonts w:hint="eastAsia"/>
              </w:rPr>
              <w:t>，可以根据需要配置相应频道的模块，实现可更换，降低成本</w:t>
            </w:r>
            <w:r w:rsidRPr="006F61A3">
              <w:rPr>
                <w:rFonts w:hint="eastAsia"/>
              </w:rPr>
              <w:t>。</w:t>
            </w:r>
          </w:p>
          <w:p w:rsidR="00E134E2" w:rsidRDefault="006F61A3" w:rsidP="006F61A3">
            <w:r w:rsidRPr="006F61A3">
              <w:t>SIM</w:t>
            </w:r>
            <w:r w:rsidRPr="006F61A3">
              <w:t>卡通信方式：</w:t>
            </w:r>
            <w:r w:rsidRPr="006F61A3">
              <w:rPr>
                <w:rFonts w:hint="eastAsia"/>
              </w:rPr>
              <w:t>1</w:t>
            </w:r>
            <w:r w:rsidRPr="006F61A3">
              <w:rPr>
                <w:rFonts w:hint="eastAsia"/>
              </w:rPr>
              <w:t>个标准</w:t>
            </w:r>
            <w:r w:rsidRPr="006F61A3">
              <w:t>SIM</w:t>
            </w:r>
            <w:r w:rsidRPr="006F61A3">
              <w:t>卡</w:t>
            </w:r>
            <w:r w:rsidRPr="006F61A3">
              <w:rPr>
                <w:rFonts w:hint="eastAsia"/>
              </w:rPr>
              <w:t>插槽</w:t>
            </w:r>
            <w:r w:rsidRPr="006F61A3">
              <w:t>，</w:t>
            </w:r>
            <w:r w:rsidRPr="006F61A3">
              <w:rPr>
                <w:rFonts w:hint="eastAsia"/>
              </w:rPr>
              <w:t>支持外插式</w:t>
            </w:r>
            <w:r w:rsidRPr="006F61A3">
              <w:t>安</w:t>
            </w:r>
            <w:r w:rsidRPr="006F61A3">
              <w:lastRenderedPageBreak/>
              <w:t>装。</w:t>
            </w:r>
          </w:p>
          <w:p w:rsidR="006F61A3" w:rsidRPr="006F61A3" w:rsidRDefault="006F61A3" w:rsidP="006F61A3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SMA(F)</w:t>
            </w:r>
            <w:r>
              <w:rPr>
                <w:rFonts w:hint="eastAsia"/>
              </w:rPr>
              <w:t>母接口，</w:t>
            </w:r>
            <w:r>
              <w:rPr>
                <w:rFonts w:hint="eastAsia"/>
              </w:rPr>
              <w:t>SMA</w:t>
            </w:r>
            <w:r>
              <w:rPr>
                <w:rFonts w:hint="eastAsia"/>
              </w:rPr>
              <w:t>接口与设备机壳绝缘；</w:t>
            </w:r>
          </w:p>
          <w:p w:rsidR="006F61A3" w:rsidRDefault="006F61A3" w:rsidP="006F61A3">
            <w:r>
              <w:rPr>
                <w:rFonts w:hint="eastAsia"/>
              </w:rPr>
              <w:t>卡座要求：推拉式，有防护</w:t>
            </w:r>
            <w:r>
              <w:object w:dxaOrig="3330" w:dyaOrig="2790">
                <v:shape id="_x0000_i1025" type="#_x0000_t75" style="width:105.2pt;height:89.75pt" o:ole="">
                  <v:imagedata r:id="rId12" o:title=""/>
                </v:shape>
                <o:OLEObject Type="Embed" ProgID="PBrush" ShapeID="_x0000_i1025" DrawAspect="Content" ObjectID="_1530367467" r:id="rId13"/>
              </w:object>
            </w:r>
          </w:p>
          <w:p w:rsidR="006F61A3" w:rsidRPr="00E134E2" w:rsidRDefault="006F61A3" w:rsidP="006F61A3"/>
        </w:tc>
        <w:tc>
          <w:tcPr>
            <w:tcW w:w="788" w:type="dxa"/>
            <w:tcPrChange w:id="48" w:author="kx2008" w:date="2016-07-18T11:06:00Z">
              <w:tcPr>
                <w:tcW w:w="800" w:type="dxa"/>
              </w:tcPr>
            </w:tcPrChange>
          </w:tcPr>
          <w:p w:rsidR="0037313E" w:rsidRDefault="0037313E" w:rsidP="006934B8"/>
        </w:tc>
      </w:tr>
      <w:tr w:rsidR="00E134E2" w:rsidTr="002854CF">
        <w:tc>
          <w:tcPr>
            <w:tcW w:w="863" w:type="dxa"/>
            <w:tcPrChange w:id="49" w:author="kx2008" w:date="2016-07-18T11:06:00Z">
              <w:tcPr>
                <w:tcW w:w="817" w:type="dxa"/>
              </w:tcPr>
            </w:tcPrChange>
          </w:tcPr>
          <w:p w:rsidR="00E134E2" w:rsidRDefault="006F61A3" w:rsidP="006934B8">
            <w:r>
              <w:rPr>
                <w:rFonts w:hint="eastAsia"/>
              </w:rPr>
              <w:lastRenderedPageBreak/>
              <w:t>NO.</w:t>
            </w:r>
            <w:r w:rsidR="00F542C0">
              <w:rPr>
                <w:rFonts w:hint="eastAsia"/>
              </w:rPr>
              <w:t>6</w:t>
            </w:r>
          </w:p>
        </w:tc>
        <w:tc>
          <w:tcPr>
            <w:tcW w:w="1540" w:type="dxa"/>
            <w:vAlign w:val="center"/>
            <w:tcPrChange w:id="50" w:author="kx2008" w:date="2016-07-18T11:06:00Z">
              <w:tcPr>
                <w:tcW w:w="1559" w:type="dxa"/>
                <w:vAlign w:val="center"/>
              </w:tcPr>
            </w:tcPrChange>
          </w:tcPr>
          <w:p w:rsidR="00E134E2" w:rsidRPr="00E134E2" w:rsidRDefault="00E134E2" w:rsidP="00E134E2">
            <w:r w:rsidRPr="00E134E2">
              <w:rPr>
                <w:rFonts w:hint="eastAsia"/>
              </w:rPr>
              <w:t>ESAM</w:t>
            </w:r>
            <w:r w:rsidR="006F61A3">
              <w:rPr>
                <w:rFonts w:hint="eastAsia"/>
              </w:rPr>
              <w:t>/</w:t>
            </w:r>
            <w:r w:rsidR="006F61A3" w:rsidRPr="00E134E2">
              <w:rPr>
                <w:rFonts w:hint="eastAsia"/>
              </w:rPr>
              <w:t xml:space="preserve"> PSAM</w:t>
            </w:r>
          </w:p>
        </w:tc>
        <w:tc>
          <w:tcPr>
            <w:tcW w:w="6081" w:type="dxa"/>
            <w:vAlign w:val="center"/>
            <w:tcPrChange w:id="51" w:author="kx2008" w:date="2016-07-18T11:06:00Z">
              <w:tcPr>
                <w:tcW w:w="6096" w:type="dxa"/>
                <w:vAlign w:val="center"/>
              </w:tcPr>
            </w:tcPrChange>
          </w:tcPr>
          <w:p w:rsidR="00E134E2" w:rsidRDefault="00E134E2" w:rsidP="00E134E2">
            <w:r w:rsidRPr="00E134E2">
              <w:rPr>
                <w:rFonts w:hint="eastAsia"/>
              </w:rPr>
              <w:t>支持</w:t>
            </w:r>
            <w:r w:rsidRPr="00E134E2">
              <w:t>ESAM</w:t>
            </w:r>
            <w:r w:rsidR="006F61A3">
              <w:rPr>
                <w:rFonts w:hint="eastAsia"/>
              </w:rPr>
              <w:t>或者</w:t>
            </w:r>
            <w:r w:rsidR="00167852">
              <w:rPr>
                <w:rFonts w:hint="eastAsia"/>
              </w:rPr>
              <w:t>P</w:t>
            </w:r>
            <w:r w:rsidR="006F61A3" w:rsidRPr="00E134E2">
              <w:t>SAM</w:t>
            </w:r>
            <w:r w:rsidRPr="00E134E2">
              <w:t>芯片</w:t>
            </w:r>
            <w:r w:rsidR="00167852">
              <w:rPr>
                <w:rFonts w:hint="eastAsia"/>
              </w:rPr>
              <w:t>,</w:t>
            </w:r>
            <w:r w:rsidRPr="00E134E2">
              <w:rPr>
                <w:rFonts w:hint="eastAsia"/>
              </w:rPr>
              <w:t>ISO</w:t>
            </w:r>
            <w:r w:rsidRPr="00E134E2">
              <w:t>7816</w:t>
            </w:r>
            <w:r w:rsidRPr="00E134E2">
              <w:rPr>
                <w:rFonts w:hint="eastAsia"/>
              </w:rPr>
              <w:t>协议</w:t>
            </w:r>
            <w:r w:rsidRPr="00E134E2">
              <w:t>。</w:t>
            </w:r>
          </w:p>
          <w:p w:rsidR="006F61A3" w:rsidRPr="00E134E2" w:rsidRDefault="006F61A3" w:rsidP="00E134E2">
            <w:r w:rsidRPr="002773C2">
              <w:rPr>
                <w:rFonts w:hint="eastAsia"/>
                <w:color w:val="FF0000"/>
              </w:rPr>
              <w:t>硬件同时具有</w:t>
            </w:r>
            <w:r w:rsidRPr="002773C2">
              <w:rPr>
                <w:rFonts w:hint="eastAsia"/>
                <w:color w:val="FF0000"/>
              </w:rPr>
              <w:t>ESAM</w:t>
            </w:r>
            <w:r w:rsidRPr="002773C2">
              <w:rPr>
                <w:rFonts w:hint="eastAsia"/>
                <w:color w:val="FF0000"/>
              </w:rPr>
              <w:t>和</w:t>
            </w:r>
            <w:r w:rsidRPr="002773C2">
              <w:rPr>
                <w:rFonts w:hint="eastAsia"/>
                <w:color w:val="FF0000"/>
              </w:rPr>
              <w:t>PSAM</w:t>
            </w:r>
            <w:r w:rsidRPr="002773C2">
              <w:rPr>
                <w:rFonts w:hint="eastAsia"/>
                <w:color w:val="FF0000"/>
              </w:rPr>
              <w:t>加密芯片</w:t>
            </w:r>
            <w:r>
              <w:rPr>
                <w:rFonts w:hint="eastAsia"/>
                <w:color w:val="FF0000"/>
              </w:rPr>
              <w:t>硬件</w:t>
            </w:r>
            <w:r w:rsidRPr="002773C2">
              <w:rPr>
                <w:rFonts w:hint="eastAsia"/>
                <w:color w:val="FF0000"/>
              </w:rPr>
              <w:t>接口，根据实际应用，软件可以支持任何其中一个。</w:t>
            </w:r>
          </w:p>
        </w:tc>
        <w:tc>
          <w:tcPr>
            <w:tcW w:w="788" w:type="dxa"/>
            <w:tcPrChange w:id="52" w:author="kx2008" w:date="2016-07-18T11:06:00Z">
              <w:tcPr>
                <w:tcW w:w="800" w:type="dxa"/>
              </w:tcPr>
            </w:tcPrChange>
          </w:tcPr>
          <w:p w:rsidR="00E134E2" w:rsidRDefault="00E134E2" w:rsidP="006934B8"/>
        </w:tc>
      </w:tr>
      <w:tr w:rsidR="006F61A3" w:rsidTr="002854CF">
        <w:tc>
          <w:tcPr>
            <w:tcW w:w="863" w:type="dxa"/>
            <w:tcPrChange w:id="53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7</w:t>
            </w:r>
          </w:p>
        </w:tc>
        <w:tc>
          <w:tcPr>
            <w:tcW w:w="1540" w:type="dxa"/>
            <w:vAlign w:val="center"/>
            <w:tcPrChange w:id="54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DO</w:t>
            </w:r>
          </w:p>
        </w:tc>
        <w:tc>
          <w:tcPr>
            <w:tcW w:w="6081" w:type="dxa"/>
            <w:vAlign w:val="center"/>
            <w:tcPrChange w:id="55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del w:id="56" w:author="kx2008" w:date="2016-07-18T11:05:00Z">
              <w:r w:rsidDel="002854CF">
                <w:delText>4</w:delText>
              </w:r>
            </w:del>
            <w:ins w:id="57" w:author="kx2008" w:date="2016-07-18T11:05:00Z">
              <w:r w:rsidR="002854CF">
                <w:rPr>
                  <w:rFonts w:hint="eastAsia"/>
                </w:rPr>
                <w:t>2</w:t>
              </w:r>
            </w:ins>
            <w:r w:rsidRPr="00E134E2">
              <w:rPr>
                <w:rFonts w:hint="eastAsia"/>
              </w:rPr>
              <w:t>路</w:t>
            </w:r>
            <w:r>
              <w:rPr>
                <w:rFonts w:hint="eastAsia"/>
              </w:rPr>
              <w:t>3</w:t>
            </w:r>
            <w:r w:rsidRPr="00E134E2">
              <w:rPr>
                <w:rFonts w:hint="eastAsia"/>
              </w:rPr>
              <w:t>0V/</w:t>
            </w:r>
            <w:r>
              <w:rPr>
                <w:rFonts w:hint="eastAsia"/>
              </w:rPr>
              <w:t>10</w:t>
            </w:r>
            <w:r w:rsidRPr="00E134E2">
              <w:rPr>
                <w:rFonts w:hint="eastAsia"/>
              </w:rPr>
              <w:t>A</w:t>
            </w:r>
            <w:r w:rsidRPr="00E134E2">
              <w:rPr>
                <w:rFonts w:hint="eastAsia"/>
              </w:rPr>
              <w:t>；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继电器隔离。</w:t>
            </w:r>
            <w:r>
              <w:rPr>
                <w:rFonts w:hint="eastAsia"/>
              </w:rPr>
              <w:t>无源节点</w:t>
            </w:r>
          </w:p>
        </w:tc>
        <w:tc>
          <w:tcPr>
            <w:tcW w:w="788" w:type="dxa"/>
            <w:tcPrChange w:id="58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59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8</w:t>
            </w:r>
          </w:p>
        </w:tc>
        <w:tc>
          <w:tcPr>
            <w:tcW w:w="1540" w:type="dxa"/>
            <w:vAlign w:val="center"/>
            <w:tcPrChange w:id="60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DI</w:t>
            </w:r>
          </w:p>
        </w:tc>
        <w:tc>
          <w:tcPr>
            <w:tcW w:w="6081" w:type="dxa"/>
            <w:vAlign w:val="center"/>
            <w:tcPrChange w:id="61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del w:id="62" w:author="kx2008" w:date="2016-07-18T11:05:00Z">
              <w:r w:rsidDel="002854CF">
                <w:delText>3</w:delText>
              </w:r>
            </w:del>
            <w:ins w:id="63" w:author="kx2008" w:date="2016-07-18T11:05:00Z">
              <w:r w:rsidR="002854CF">
                <w:rPr>
                  <w:rFonts w:hint="eastAsia"/>
                </w:rPr>
                <w:t>2</w:t>
              </w:r>
            </w:ins>
            <w:r w:rsidRPr="00E134E2">
              <w:rPr>
                <w:rFonts w:hint="eastAsia"/>
              </w:rPr>
              <w:t>路，</w:t>
            </w:r>
            <w:r>
              <w:rPr>
                <w:rFonts w:hint="eastAsia"/>
              </w:rPr>
              <w:t xml:space="preserve">30V/2A   </w:t>
            </w:r>
            <w:r w:rsidRPr="00E134E2">
              <w:rPr>
                <w:rFonts w:hint="eastAsia"/>
              </w:rPr>
              <w:t>外部提供空节点。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内部提供</w:t>
            </w:r>
            <w:r w:rsidRPr="00E134E2">
              <w:rPr>
                <w:rFonts w:hint="eastAsia"/>
              </w:rPr>
              <w:t>12V</w:t>
            </w:r>
            <w:r w:rsidRPr="00E134E2">
              <w:rPr>
                <w:rFonts w:hint="eastAsia"/>
              </w:rPr>
              <w:t>，光电隔离。</w:t>
            </w:r>
          </w:p>
        </w:tc>
        <w:tc>
          <w:tcPr>
            <w:tcW w:w="788" w:type="dxa"/>
            <w:tcPrChange w:id="64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Del="002854CF" w:rsidTr="002854CF">
        <w:trPr>
          <w:del w:id="65" w:author="kx2008" w:date="2016-07-18T11:06:00Z"/>
        </w:trPr>
        <w:tc>
          <w:tcPr>
            <w:tcW w:w="863" w:type="dxa"/>
            <w:tcPrChange w:id="66" w:author="kx2008" w:date="2016-07-18T11:06:00Z">
              <w:tcPr>
                <w:tcW w:w="817" w:type="dxa"/>
              </w:tcPr>
            </w:tcPrChange>
          </w:tcPr>
          <w:p w:rsidR="006F61A3" w:rsidDel="002854CF" w:rsidRDefault="006F61A3" w:rsidP="006934B8">
            <w:pPr>
              <w:rPr>
                <w:del w:id="67" w:author="kx2008" w:date="2016-07-18T11:06:00Z"/>
              </w:rPr>
            </w:pPr>
            <w:del w:id="68" w:author="kx2008" w:date="2016-07-18T11:06:00Z">
              <w:r w:rsidDel="002854CF">
                <w:rPr>
                  <w:rFonts w:hint="eastAsia"/>
                </w:rPr>
                <w:delText>NO.</w:delText>
              </w:r>
              <w:r w:rsidR="00F542C0" w:rsidDel="002854CF">
                <w:rPr>
                  <w:rFonts w:hint="eastAsia"/>
                </w:rPr>
                <w:delText>9</w:delText>
              </w:r>
            </w:del>
          </w:p>
        </w:tc>
        <w:tc>
          <w:tcPr>
            <w:tcW w:w="1540" w:type="dxa"/>
            <w:vAlign w:val="center"/>
            <w:tcPrChange w:id="69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Del="002854CF" w:rsidRDefault="006F61A3" w:rsidP="00050C09">
            <w:pPr>
              <w:rPr>
                <w:del w:id="70" w:author="kx2008" w:date="2016-07-18T11:06:00Z"/>
              </w:rPr>
            </w:pPr>
            <w:del w:id="71" w:author="kx2008" w:date="2016-07-18T11:06:00Z">
              <w:r w:rsidRPr="00E134E2" w:rsidDel="002854CF">
                <w:rPr>
                  <w:rFonts w:hint="eastAsia"/>
                </w:rPr>
                <w:delText>单色屏</w:delText>
              </w:r>
              <w:r w:rsidRPr="00E134E2" w:rsidDel="002854CF">
                <w:delText>和键盘</w:delText>
              </w:r>
              <w:r w:rsidRPr="00E134E2" w:rsidDel="002854CF">
                <w:rPr>
                  <w:rFonts w:hint="eastAsia"/>
                </w:rPr>
                <w:delText>接口</w:delText>
              </w:r>
            </w:del>
          </w:p>
        </w:tc>
        <w:tc>
          <w:tcPr>
            <w:tcW w:w="6081" w:type="dxa"/>
            <w:vAlign w:val="center"/>
            <w:tcPrChange w:id="72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Del="002854CF" w:rsidRDefault="006F61A3" w:rsidP="00050C09">
            <w:pPr>
              <w:rPr>
                <w:del w:id="73" w:author="kx2008" w:date="2016-07-18T11:06:00Z"/>
              </w:rPr>
            </w:pPr>
            <w:del w:id="74" w:author="kx2008" w:date="2016-07-18T11:06:00Z">
              <w:r w:rsidRPr="00E134E2" w:rsidDel="002854CF">
                <w:rPr>
                  <w:rFonts w:hint="eastAsia"/>
                </w:rPr>
                <w:delText>并口</w:delText>
              </w:r>
              <w:r w:rsidRPr="00E134E2" w:rsidDel="002854CF">
                <w:rPr>
                  <w:rFonts w:hint="eastAsia"/>
                </w:rPr>
                <w:delText>8080</w:delText>
              </w:r>
              <w:r w:rsidRPr="00E134E2" w:rsidDel="002854CF">
                <w:rPr>
                  <w:rFonts w:hint="eastAsia"/>
                </w:rPr>
                <w:delText>总线，分辨率</w:delText>
              </w:r>
              <w:r w:rsidRPr="00E134E2" w:rsidDel="002854CF">
                <w:rPr>
                  <w:rFonts w:hint="eastAsia"/>
                </w:rPr>
                <w:delText>240*128</w:delText>
              </w:r>
              <w:r w:rsidRPr="00E134E2" w:rsidDel="002854CF">
                <w:rPr>
                  <w:rFonts w:hint="eastAsia"/>
                </w:rPr>
                <w:delText>。</w:delText>
              </w:r>
            </w:del>
          </w:p>
          <w:p w:rsidR="006F61A3" w:rsidDel="002854CF" w:rsidRDefault="006F61A3" w:rsidP="00050C09">
            <w:pPr>
              <w:rPr>
                <w:del w:id="75" w:author="kx2008" w:date="2016-07-18T11:06:00Z"/>
              </w:rPr>
            </w:pPr>
            <w:del w:id="76" w:author="kx2008" w:date="2016-07-18T11:06:00Z">
              <w:r w:rsidRPr="00E134E2" w:rsidDel="002854CF">
                <w:rPr>
                  <w:rFonts w:hint="eastAsia"/>
                </w:rPr>
                <w:delText>键盘</w:delText>
              </w:r>
              <w:r w:rsidRPr="00E134E2" w:rsidDel="002854CF">
                <w:delText>：</w:delText>
              </w:r>
              <w:r w:rsidRPr="00E134E2" w:rsidDel="002854CF">
                <w:rPr>
                  <w:rFonts w:hint="eastAsia"/>
                </w:rPr>
                <w:delText>4</w:delText>
              </w:r>
              <w:r w:rsidRPr="00E134E2" w:rsidDel="002854CF">
                <w:rPr>
                  <w:rFonts w:hint="eastAsia"/>
                </w:rPr>
                <w:delText>×</w:delText>
              </w:r>
              <w:r w:rsidRPr="00E134E2" w:rsidDel="002854CF">
                <w:rPr>
                  <w:rFonts w:hint="eastAsia"/>
                </w:rPr>
                <w:delText>4</w:delText>
              </w:r>
              <w:r w:rsidRPr="00E134E2" w:rsidDel="002854CF">
                <w:rPr>
                  <w:rFonts w:hint="eastAsia"/>
                </w:rPr>
                <w:delText>键盘，</w:delText>
              </w:r>
              <w:r w:rsidRPr="00E134E2" w:rsidDel="002854CF">
                <w:rPr>
                  <w:rFonts w:hint="eastAsia"/>
                </w:rPr>
                <w:delText>8</w:delText>
              </w:r>
              <w:r w:rsidRPr="00E134E2" w:rsidDel="002854CF">
                <w:rPr>
                  <w:rFonts w:hint="eastAsia"/>
                </w:rPr>
                <w:delText>路</w:delText>
              </w:r>
              <w:r w:rsidRPr="00E134E2" w:rsidDel="002854CF">
                <w:rPr>
                  <w:rFonts w:hint="eastAsia"/>
                </w:rPr>
                <w:delText>GPIO</w:delText>
              </w:r>
              <w:r w:rsidRPr="00E134E2" w:rsidDel="002854CF">
                <w:rPr>
                  <w:rFonts w:hint="eastAsia"/>
                </w:rPr>
                <w:delText>。</w:delText>
              </w:r>
            </w:del>
          </w:p>
          <w:p w:rsidR="00167852" w:rsidDel="002854CF" w:rsidRDefault="00167852" w:rsidP="00050C09">
            <w:pPr>
              <w:rPr>
                <w:del w:id="77" w:author="kx2008" w:date="2016-07-18T11:06:00Z"/>
              </w:rPr>
            </w:pPr>
            <w:del w:id="78" w:author="kx2008" w:date="2016-07-18T11:06:00Z">
              <w:r w:rsidDel="002854CF">
                <w:rPr>
                  <w:rFonts w:hint="eastAsia"/>
                </w:rPr>
                <w:delText>液晶接口：</w:delText>
              </w:r>
            </w:del>
          </w:p>
          <w:p w:rsidR="00167852" w:rsidDel="002854CF" w:rsidRDefault="00167852" w:rsidP="00050C09">
            <w:pPr>
              <w:rPr>
                <w:del w:id="79" w:author="kx2008" w:date="2016-07-18T11:06:00Z"/>
              </w:rPr>
            </w:pPr>
            <w:del w:id="80" w:author="kx2008" w:date="2016-07-18T11:06:00Z">
              <w:r w:rsidDel="002854CF">
                <w:rPr>
                  <w:rFonts w:hint="eastAsia"/>
                  <w:noProof/>
                </w:rPr>
                <w:drawing>
                  <wp:inline distT="0" distB="0" distL="0" distR="0" wp14:anchorId="732C5350" wp14:editId="06852518">
                    <wp:extent cx="3439236" cy="2593813"/>
                    <wp:effectExtent l="0" t="0" r="8890" b="0"/>
                    <wp:docPr id="8" name="图片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441774" cy="2595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  <w:p w:rsidR="00167852" w:rsidDel="002854CF" w:rsidRDefault="00167852" w:rsidP="00050C09">
            <w:pPr>
              <w:rPr>
                <w:del w:id="81" w:author="kx2008" w:date="2016-07-18T11:06:00Z"/>
              </w:rPr>
            </w:pPr>
            <w:del w:id="82" w:author="kx2008" w:date="2016-07-18T11:06:00Z">
              <w:r w:rsidDel="002854CF">
                <w:rPr>
                  <w:rFonts w:hint="eastAsia"/>
                </w:rPr>
                <w:delText>按键接口：</w:delText>
              </w:r>
            </w:del>
          </w:p>
          <w:p w:rsidR="00167852" w:rsidRPr="00E134E2" w:rsidDel="002854CF" w:rsidRDefault="00167852" w:rsidP="00050C09">
            <w:pPr>
              <w:rPr>
                <w:del w:id="83" w:author="kx2008" w:date="2016-07-18T11:06:00Z"/>
              </w:rPr>
            </w:pPr>
            <w:del w:id="84" w:author="kx2008" w:date="2016-07-18T11:06:00Z">
              <w:r w:rsidDel="002854CF">
                <w:rPr>
                  <w:noProof/>
                </w:rPr>
                <w:lastRenderedPageBreak/>
                <w:drawing>
                  <wp:inline distT="0" distB="0" distL="0" distR="0" wp14:anchorId="3CECB4F4" wp14:editId="5FE6C70F">
                    <wp:extent cx="1965278" cy="2258797"/>
                    <wp:effectExtent l="0" t="0" r="0" b="8255"/>
                    <wp:docPr id="5" name="图片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5382" cy="22589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788" w:type="dxa"/>
            <w:tcPrChange w:id="85" w:author="kx2008" w:date="2016-07-18T11:06:00Z">
              <w:tcPr>
                <w:tcW w:w="800" w:type="dxa"/>
              </w:tcPr>
            </w:tcPrChange>
          </w:tcPr>
          <w:p w:rsidR="006F61A3" w:rsidDel="002854CF" w:rsidRDefault="006F61A3" w:rsidP="006934B8">
            <w:pPr>
              <w:rPr>
                <w:del w:id="86" w:author="kx2008" w:date="2016-07-18T11:06:00Z"/>
              </w:rPr>
            </w:pPr>
          </w:p>
        </w:tc>
      </w:tr>
      <w:tr w:rsidR="006F61A3" w:rsidTr="002854CF">
        <w:tc>
          <w:tcPr>
            <w:tcW w:w="863" w:type="dxa"/>
            <w:tcPrChange w:id="87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lastRenderedPageBreak/>
              <w:t>NO.</w:t>
            </w:r>
            <w:r w:rsidR="00F542C0">
              <w:rPr>
                <w:rFonts w:hint="eastAsia"/>
              </w:rPr>
              <w:t>10</w:t>
            </w:r>
          </w:p>
        </w:tc>
        <w:tc>
          <w:tcPr>
            <w:tcW w:w="1540" w:type="dxa"/>
            <w:vAlign w:val="center"/>
            <w:tcPrChange w:id="88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触摸</w:t>
            </w:r>
            <w:r w:rsidRPr="00E134E2">
              <w:t>彩屏</w:t>
            </w:r>
            <w:r w:rsidRPr="00E134E2">
              <w:rPr>
                <w:rFonts w:hint="eastAsia"/>
              </w:rPr>
              <w:t>接口</w:t>
            </w:r>
          </w:p>
        </w:tc>
        <w:tc>
          <w:tcPr>
            <w:tcW w:w="6081" w:type="dxa"/>
            <w:vAlign w:val="center"/>
            <w:tcPrChange w:id="89" w:author="kx2008" w:date="2016-07-18T11:06:00Z">
              <w:tcPr>
                <w:tcW w:w="6096" w:type="dxa"/>
                <w:vAlign w:val="center"/>
              </w:tcPr>
            </w:tcPrChange>
          </w:tcPr>
          <w:p w:rsidR="006F61A3" w:rsidRDefault="006F61A3" w:rsidP="00050C09">
            <w:r w:rsidRPr="00E134E2">
              <w:rPr>
                <w:rFonts w:hint="eastAsia"/>
              </w:rPr>
              <w:t>LVDS</w:t>
            </w:r>
            <w:r w:rsidRPr="00E134E2">
              <w:t>接口</w:t>
            </w:r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20</w:t>
            </w:r>
            <w:r w:rsidRPr="00E134E2">
              <w:rPr>
                <w:rFonts w:hint="eastAsia"/>
              </w:rPr>
              <w:t>线</w:t>
            </w:r>
            <w:r w:rsidRPr="00E134E2">
              <w:t>）。</w:t>
            </w:r>
            <w:r w:rsidRPr="00E134E2"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线</w:t>
            </w:r>
            <w:r w:rsidRPr="00E134E2">
              <w:t>电阻</w:t>
            </w:r>
            <w:r w:rsidRPr="00E134E2">
              <w:rPr>
                <w:rFonts w:hint="eastAsia"/>
              </w:rPr>
              <w:t>触摸</w:t>
            </w:r>
            <w:r w:rsidRPr="00E134E2">
              <w:t>屏</w:t>
            </w:r>
            <w:r w:rsidRPr="00E134E2">
              <w:rPr>
                <w:rFonts w:hint="eastAsia"/>
              </w:rPr>
              <w:t>接口</w:t>
            </w:r>
            <w:r w:rsidRPr="00E134E2">
              <w:t>。</w:t>
            </w:r>
            <w:r w:rsidRPr="00E134E2"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线背光</w:t>
            </w:r>
            <w:r w:rsidRPr="00E134E2">
              <w:t>电源接口。</w:t>
            </w:r>
          </w:p>
          <w:p w:rsidR="006F61A3" w:rsidRDefault="006F61A3" w:rsidP="00050C09">
            <w:r>
              <w:rPr>
                <w:rFonts w:hint="eastAsia"/>
              </w:rPr>
              <w:t>LVDS</w:t>
            </w:r>
            <w:r>
              <w:rPr>
                <w:rFonts w:hint="eastAsia"/>
              </w:rPr>
              <w:t>接口编码标准：</w:t>
            </w:r>
            <w:r w:rsidRPr="007A2FF6">
              <w:t>JEIDA</w:t>
            </w:r>
          </w:p>
          <w:p w:rsidR="006F61A3" w:rsidRDefault="006F61A3" w:rsidP="00050C09">
            <w:r>
              <w:rPr>
                <w:rFonts w:hint="eastAsia"/>
              </w:rPr>
              <w:t>触摸屏：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接口转接</w:t>
            </w:r>
          </w:p>
          <w:p w:rsidR="006F61A3" w:rsidRDefault="006F61A3" w:rsidP="00050C09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真彩</w:t>
            </w:r>
          </w:p>
          <w:p w:rsidR="006F61A3" w:rsidRDefault="006F61A3" w:rsidP="00050C09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1024*768</w:t>
            </w:r>
            <w:r>
              <w:rPr>
                <w:rFonts w:hint="eastAsia"/>
              </w:rPr>
              <w:t>分辨率</w:t>
            </w:r>
          </w:p>
          <w:p w:rsidR="006F61A3" w:rsidRDefault="006F61A3" w:rsidP="00050C0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液晶屏电源要求</w:t>
            </w:r>
            <w:r w:rsidRPr="008F5CD6">
              <w:rPr>
                <w:rFonts w:hint="eastAsia"/>
                <w:color w:val="FF0000"/>
              </w:rPr>
              <w:t>5v</w:t>
            </w:r>
            <w:r>
              <w:rPr>
                <w:rFonts w:hint="eastAsia"/>
                <w:color w:val="FF0000"/>
              </w:rPr>
              <w:t>/800mA</w:t>
            </w:r>
          </w:p>
          <w:p w:rsidR="006F61A3" w:rsidRDefault="006F61A3" w:rsidP="00050C09">
            <w:r>
              <w:rPr>
                <w:rFonts w:hint="eastAsia"/>
              </w:rPr>
              <w:t>端子采用</w:t>
            </w:r>
            <w:r>
              <w:rPr>
                <w:rFonts w:hint="eastAsia"/>
              </w:rPr>
              <w:t>DVI</w:t>
            </w:r>
            <w:r>
              <w:rPr>
                <w:rFonts w:hint="eastAsia"/>
              </w:rPr>
              <w:t>接口</w:t>
            </w:r>
          </w:p>
          <w:p w:rsidR="006F61A3" w:rsidRDefault="006F61A3" w:rsidP="00050C09">
            <w:r>
              <w:object w:dxaOrig="4965" w:dyaOrig="8115" w14:anchorId="425EBF63">
                <v:shape id="_x0000_i1026" type="#_x0000_t75" style="width:87.45pt;height:142.15pt" o:ole="">
                  <v:imagedata r:id="rId16" o:title=""/>
                </v:shape>
                <o:OLEObject Type="Embed" ProgID="PBrush" ShapeID="_x0000_i1026" DrawAspect="Content" ObjectID="_1530367468" r:id="rId17"/>
              </w:object>
            </w:r>
          </w:p>
          <w:p w:rsidR="006F61A3" w:rsidRPr="00E134E2" w:rsidRDefault="006F61A3" w:rsidP="00050C09"/>
        </w:tc>
        <w:tc>
          <w:tcPr>
            <w:tcW w:w="788" w:type="dxa"/>
            <w:tcPrChange w:id="90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91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11</w:t>
            </w:r>
          </w:p>
        </w:tc>
        <w:tc>
          <w:tcPr>
            <w:tcW w:w="1540" w:type="dxa"/>
            <w:vAlign w:val="center"/>
            <w:tcPrChange w:id="92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掉电</w:t>
            </w:r>
            <w:r w:rsidRPr="00E134E2">
              <w:t>检测</w:t>
            </w:r>
          </w:p>
        </w:tc>
        <w:tc>
          <w:tcPr>
            <w:tcW w:w="6081" w:type="dxa"/>
            <w:vAlign w:val="center"/>
            <w:tcPrChange w:id="93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1</w:t>
            </w:r>
            <w:r w:rsidRPr="00E134E2">
              <w:rPr>
                <w:rFonts w:hint="eastAsia"/>
              </w:rPr>
              <w:t>路</w:t>
            </w:r>
            <w:r w:rsidRPr="00E134E2">
              <w:t>GPIO</w:t>
            </w:r>
            <w:r w:rsidRPr="00E134E2">
              <w:t>。</w:t>
            </w:r>
            <w:r>
              <w:rPr>
                <w:rFonts w:hint="eastAsia"/>
              </w:rPr>
              <w:t>装置内部支持检测电源掉电，并通过</w:t>
            </w: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产生相应信号。</w:t>
            </w:r>
          </w:p>
        </w:tc>
        <w:tc>
          <w:tcPr>
            <w:tcW w:w="788" w:type="dxa"/>
            <w:tcPrChange w:id="94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95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12</w:t>
            </w:r>
          </w:p>
        </w:tc>
        <w:tc>
          <w:tcPr>
            <w:tcW w:w="1540" w:type="dxa"/>
            <w:vAlign w:val="center"/>
            <w:tcPrChange w:id="96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t>UART</w:t>
            </w:r>
          </w:p>
        </w:tc>
        <w:tc>
          <w:tcPr>
            <w:tcW w:w="6081" w:type="dxa"/>
            <w:vAlign w:val="center"/>
            <w:tcPrChange w:id="97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UART</w:t>
            </w:r>
            <w:r w:rsidRPr="00E134E2">
              <w:t>共</w:t>
            </w:r>
            <w:r>
              <w:rPr>
                <w:rFonts w:hint="eastAsia"/>
              </w:rPr>
              <w:t>4</w:t>
            </w:r>
            <w:r w:rsidRPr="00E134E2">
              <w:rPr>
                <w:rFonts w:hint="eastAsia"/>
              </w:rPr>
              <w:t>路</w:t>
            </w:r>
            <w:r w:rsidRPr="00E134E2">
              <w:t>：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1</w:t>
            </w:r>
            <w:r w:rsidRPr="00E134E2">
              <w:t>）</w:t>
            </w:r>
            <w:r w:rsidRPr="00E134E2">
              <w:rPr>
                <w:rFonts w:hint="eastAsia"/>
              </w:rPr>
              <w:t>RS</w:t>
            </w:r>
            <w:r w:rsidRPr="00E134E2">
              <w:t>232</w:t>
            </w:r>
            <w:r w:rsidRPr="00E134E2">
              <w:rPr>
                <w:rFonts w:hint="eastAsia"/>
              </w:rPr>
              <w:t>≥</w:t>
            </w:r>
            <w:r>
              <w:rPr>
                <w:rFonts w:hint="eastAsia"/>
              </w:rPr>
              <w:t>2</w:t>
            </w:r>
            <w:r w:rsidRPr="00E134E2">
              <w:rPr>
                <w:rFonts w:hint="eastAsia"/>
              </w:rPr>
              <w:t>路：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RS</w:t>
            </w:r>
            <w:r w:rsidRPr="00E134E2">
              <w:t>232-01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Console</w:t>
            </w:r>
            <w:r w:rsidRPr="00E134E2">
              <w:rPr>
                <w:rFonts w:hint="eastAsia"/>
              </w:rPr>
              <w:t>口。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RS</w:t>
            </w:r>
            <w:r w:rsidRPr="00E134E2">
              <w:t>232-02</w:t>
            </w:r>
            <w:r w:rsidRPr="00E134E2">
              <w:rPr>
                <w:rFonts w:hint="eastAsia"/>
              </w:rPr>
              <w:t>：连接</w:t>
            </w:r>
            <w:r>
              <w:rPr>
                <w:rFonts w:hint="eastAsia"/>
              </w:rPr>
              <w:t>无线</w:t>
            </w:r>
            <w:r w:rsidRPr="00E134E2">
              <w:rPr>
                <w:rFonts w:hint="eastAsia"/>
              </w:rPr>
              <w:t>模块</w:t>
            </w:r>
            <w:r w:rsidRPr="00E134E2">
              <w:t>；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RS</w:t>
            </w:r>
            <w:r w:rsidRPr="00E134E2">
              <w:t>232-03</w:t>
            </w:r>
            <w:r w:rsidRPr="00E134E2">
              <w:rPr>
                <w:rFonts w:hint="eastAsia"/>
              </w:rPr>
              <w:t>：连接</w:t>
            </w:r>
            <w:r w:rsidRPr="00E134E2">
              <w:t>外置</w:t>
            </w:r>
            <w:r w:rsidRPr="00E134E2">
              <w:rPr>
                <w:rFonts w:hint="eastAsia"/>
              </w:rPr>
              <w:t>读卡器</w:t>
            </w:r>
            <w:r>
              <w:t>。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2</w:t>
            </w:r>
            <w:r w:rsidRPr="00E134E2">
              <w:t>）</w:t>
            </w:r>
            <w:r w:rsidRPr="00E134E2">
              <w:rPr>
                <w:rFonts w:hint="eastAsia"/>
              </w:rPr>
              <w:t>RS</w:t>
            </w:r>
            <w:r w:rsidRPr="00E134E2">
              <w:t>485</w:t>
            </w:r>
            <w:r w:rsidRPr="00E134E2">
              <w:rPr>
                <w:rFonts w:hint="eastAsia"/>
              </w:rPr>
              <w:t>≥</w:t>
            </w:r>
            <w:r>
              <w:t>1</w:t>
            </w:r>
            <w:r w:rsidRPr="00E134E2">
              <w:rPr>
                <w:rFonts w:hint="eastAsia"/>
              </w:rPr>
              <w:t>路：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RS</w:t>
            </w:r>
            <w:r w:rsidRPr="00E134E2">
              <w:t>485-01</w:t>
            </w:r>
            <w:r w:rsidRPr="00E134E2">
              <w:rPr>
                <w:rFonts w:hint="eastAsia"/>
              </w:rPr>
              <w:t>：连接</w:t>
            </w:r>
            <w:proofErr w:type="gramStart"/>
            <w:r w:rsidRPr="00E134E2">
              <w:t>外置</w:t>
            </w:r>
            <w:r w:rsidRPr="00E134E2">
              <w:rPr>
                <w:rFonts w:hint="eastAsia"/>
              </w:rPr>
              <w:t>表</w:t>
            </w:r>
            <w:proofErr w:type="gramEnd"/>
            <w:r w:rsidRPr="00E134E2">
              <w:rPr>
                <w:rFonts w:hint="eastAsia"/>
              </w:rPr>
              <w:t>计。</w:t>
            </w:r>
          </w:p>
          <w:p w:rsidR="006F61A3" w:rsidRPr="006F61A3" w:rsidRDefault="006F61A3" w:rsidP="00050C09">
            <w:r w:rsidRPr="00E134E2">
              <w:rPr>
                <w:rFonts w:hint="eastAsia"/>
              </w:rPr>
              <w:t>（</w:t>
            </w:r>
            <w:r w:rsidRPr="00E134E2">
              <w:rPr>
                <w:rFonts w:hint="eastAsia"/>
              </w:rPr>
              <w:t>3</w:t>
            </w:r>
            <w:r w:rsidRPr="00E134E2">
              <w:t>）</w:t>
            </w:r>
            <w:r w:rsidRPr="00E134E2">
              <w:rPr>
                <w:rFonts w:hint="eastAsia"/>
              </w:rPr>
              <w:t>备用≥</w:t>
            </w:r>
            <w:r>
              <w:t>1</w:t>
            </w:r>
            <w:r w:rsidRPr="00E134E2">
              <w:rPr>
                <w:rFonts w:hint="eastAsia"/>
              </w:rPr>
              <w:t>路：</w:t>
            </w:r>
          </w:p>
          <w:p w:rsidR="006F61A3" w:rsidRDefault="006F61A3" w:rsidP="00050C09">
            <w:r w:rsidRPr="00E134E2">
              <w:rPr>
                <w:rFonts w:hint="eastAsia"/>
              </w:rPr>
              <w:t>RS</w:t>
            </w:r>
            <w:r w:rsidRPr="00E134E2">
              <w:t>232</w:t>
            </w:r>
            <w:r w:rsidRPr="00E134E2">
              <w:rPr>
                <w:rFonts w:hint="eastAsia"/>
              </w:rPr>
              <w:t>/</w:t>
            </w:r>
            <w:r w:rsidRPr="00E134E2">
              <w:t>485</w:t>
            </w:r>
            <w:r w:rsidRPr="00E134E2">
              <w:rPr>
                <w:rFonts w:hint="eastAsia"/>
              </w:rPr>
              <w:t>复用</w:t>
            </w:r>
            <w:r w:rsidRPr="00E134E2">
              <w:rPr>
                <w:rFonts w:hint="eastAsia"/>
              </w:rPr>
              <w:t>1</w:t>
            </w:r>
            <w:r w:rsidRPr="00E134E2">
              <w:rPr>
                <w:rFonts w:hint="eastAsia"/>
              </w:rPr>
              <w:t>：备用，</w:t>
            </w:r>
            <w:r w:rsidRPr="00E134E2">
              <w:t>接口类型可配置。</w:t>
            </w:r>
          </w:p>
          <w:p w:rsidR="006F61A3" w:rsidRDefault="006F61A3" w:rsidP="00050C09"/>
          <w:p w:rsidR="006F61A3" w:rsidRDefault="006F61A3" w:rsidP="00050C09">
            <w:r>
              <w:rPr>
                <w:rFonts w:hint="eastAsia"/>
              </w:rPr>
              <w:t>通信电源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引出；</w:t>
            </w:r>
          </w:p>
          <w:p w:rsidR="006F61A3" w:rsidRPr="00E134E2" w:rsidRDefault="006F61A3" w:rsidP="00050C09">
            <w:r>
              <w:rPr>
                <w:rFonts w:hint="eastAsia"/>
              </w:rPr>
              <w:lastRenderedPageBreak/>
              <w:t>读卡器接口</w:t>
            </w:r>
            <w:r>
              <w:rPr>
                <w:rFonts w:hint="eastAsia"/>
              </w:rPr>
              <w:t>RS232</w:t>
            </w:r>
            <w:r>
              <w:rPr>
                <w:rFonts w:hint="eastAsia"/>
              </w:rPr>
              <w:t>接口需要提供</w:t>
            </w:r>
            <w:r>
              <w:rPr>
                <w:rFonts w:hint="eastAsia"/>
              </w:rPr>
              <w:t>DC5V</w:t>
            </w:r>
            <w:r>
              <w:rPr>
                <w:rFonts w:hint="eastAsia"/>
              </w:rPr>
              <w:t>电源，电源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与通信</w:t>
            </w:r>
            <w:r>
              <w:rPr>
                <w:rFonts w:hint="eastAsia"/>
              </w:rPr>
              <w:t>GND</w:t>
            </w:r>
            <w:r>
              <w:rPr>
                <w:rFonts w:hint="eastAsia"/>
              </w:rPr>
              <w:t>共地。</w:t>
            </w:r>
          </w:p>
        </w:tc>
        <w:tc>
          <w:tcPr>
            <w:tcW w:w="788" w:type="dxa"/>
            <w:tcPrChange w:id="98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Del="002854CF" w:rsidTr="002854CF">
        <w:trPr>
          <w:del w:id="99" w:author="kx2008" w:date="2016-07-18T11:06:00Z"/>
        </w:trPr>
        <w:tc>
          <w:tcPr>
            <w:tcW w:w="863" w:type="dxa"/>
            <w:tcPrChange w:id="100" w:author="kx2008" w:date="2016-07-18T11:06:00Z">
              <w:tcPr>
                <w:tcW w:w="817" w:type="dxa"/>
              </w:tcPr>
            </w:tcPrChange>
          </w:tcPr>
          <w:p w:rsidR="006F61A3" w:rsidDel="002854CF" w:rsidRDefault="006F61A3" w:rsidP="006934B8">
            <w:pPr>
              <w:rPr>
                <w:del w:id="101" w:author="kx2008" w:date="2016-07-18T11:06:00Z"/>
              </w:rPr>
            </w:pPr>
            <w:del w:id="102" w:author="kx2008" w:date="2016-07-18T11:06:00Z">
              <w:r w:rsidDel="002854CF">
                <w:rPr>
                  <w:rFonts w:hint="eastAsia"/>
                </w:rPr>
                <w:lastRenderedPageBreak/>
                <w:delText>NO.</w:delText>
              </w:r>
              <w:r w:rsidR="00F542C0" w:rsidDel="002854CF">
                <w:rPr>
                  <w:rFonts w:hint="eastAsia"/>
                </w:rPr>
                <w:delText>13</w:delText>
              </w:r>
            </w:del>
          </w:p>
        </w:tc>
        <w:tc>
          <w:tcPr>
            <w:tcW w:w="1540" w:type="dxa"/>
            <w:vAlign w:val="center"/>
            <w:tcPrChange w:id="103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Del="002854CF" w:rsidRDefault="006F61A3" w:rsidP="00050C09">
            <w:pPr>
              <w:rPr>
                <w:del w:id="104" w:author="kx2008" w:date="2016-07-18T11:06:00Z"/>
              </w:rPr>
            </w:pPr>
            <w:del w:id="105" w:author="kx2008" w:date="2016-07-18T11:06:00Z">
              <w:r w:rsidRPr="00E134E2" w:rsidDel="002854CF">
                <w:rPr>
                  <w:rFonts w:hint="eastAsia"/>
                </w:rPr>
                <w:delText>USB</w:delText>
              </w:r>
            </w:del>
          </w:p>
        </w:tc>
        <w:tc>
          <w:tcPr>
            <w:tcW w:w="6081" w:type="dxa"/>
            <w:vAlign w:val="center"/>
            <w:tcPrChange w:id="106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Del="002854CF" w:rsidRDefault="006F61A3" w:rsidP="00050C09">
            <w:pPr>
              <w:rPr>
                <w:del w:id="107" w:author="kx2008" w:date="2016-07-18T11:06:00Z"/>
              </w:rPr>
            </w:pPr>
            <w:del w:id="108" w:author="kx2008" w:date="2016-07-18T11:06:00Z">
              <w:r w:rsidRPr="00E134E2" w:rsidDel="002854CF">
                <w:rPr>
                  <w:rFonts w:hint="eastAsia"/>
                </w:rPr>
                <w:delText>≥</w:delText>
              </w:r>
              <w:r w:rsidDel="002854CF">
                <w:delText>1</w:delText>
              </w:r>
              <w:r w:rsidRPr="00E134E2" w:rsidDel="002854CF">
                <w:rPr>
                  <w:rFonts w:hint="eastAsia"/>
                </w:rPr>
                <w:delText>路：</w:delText>
              </w:r>
            </w:del>
          </w:p>
          <w:p w:rsidR="006F61A3" w:rsidRPr="00E134E2" w:rsidDel="002854CF" w:rsidRDefault="006F61A3" w:rsidP="00050C09">
            <w:pPr>
              <w:rPr>
                <w:del w:id="109" w:author="kx2008" w:date="2016-07-18T11:06:00Z"/>
              </w:rPr>
            </w:pPr>
            <w:del w:id="110" w:author="kx2008" w:date="2016-07-18T11:06:00Z">
              <w:r w:rsidRPr="00E134E2" w:rsidDel="002854CF">
                <w:delText>USB-02</w:delText>
              </w:r>
              <w:r w:rsidRPr="00E134E2" w:rsidDel="002854CF">
                <w:rPr>
                  <w:rFonts w:hint="eastAsia"/>
                </w:rPr>
                <w:delText>：</w:delText>
              </w:r>
              <w:r w:rsidRPr="00E134E2" w:rsidDel="002854CF">
                <w:rPr>
                  <w:rFonts w:hint="eastAsia"/>
                </w:rPr>
                <w:delText>USB</w:delText>
              </w:r>
              <w:r w:rsidRPr="00E134E2" w:rsidDel="002854CF">
                <w:delText xml:space="preserve"> HOST</w:delText>
              </w:r>
              <w:r w:rsidRPr="00E134E2" w:rsidDel="002854CF">
                <w:delText>，</w:delText>
              </w:r>
              <w:r w:rsidRPr="00E134E2" w:rsidDel="002854CF">
                <w:rPr>
                  <w:rFonts w:hint="eastAsia"/>
                </w:rPr>
                <w:delText>引出</w:delText>
              </w:r>
              <w:r w:rsidRPr="00E134E2" w:rsidDel="002854CF">
                <w:delText>，</w:delText>
              </w:r>
              <w:r w:rsidRPr="00E134E2" w:rsidDel="002854CF">
                <w:rPr>
                  <w:rFonts w:hint="eastAsia"/>
                </w:rPr>
                <w:delText>USB</w:delText>
              </w:r>
              <w:r w:rsidRPr="00E134E2" w:rsidDel="002854CF">
                <w:delText xml:space="preserve"> A </w:delText>
              </w:r>
              <w:r w:rsidRPr="00E134E2" w:rsidDel="002854CF">
                <w:rPr>
                  <w:rFonts w:hint="eastAsia"/>
                </w:rPr>
                <w:delText>接口</w:delText>
              </w:r>
              <w:r w:rsidRPr="00E134E2" w:rsidDel="002854CF">
                <w:delText>。</w:delText>
              </w:r>
              <w:r w:rsidRPr="00E134E2" w:rsidDel="002854CF">
                <w:rPr>
                  <w:rFonts w:hint="eastAsia"/>
                </w:rPr>
                <w:delText>用于插入</w:delText>
              </w:r>
              <w:r w:rsidRPr="00E134E2" w:rsidDel="002854CF">
                <w:delText>U</w:delText>
              </w:r>
              <w:r w:rsidRPr="00E134E2" w:rsidDel="002854CF">
                <w:delText>盘。</w:delText>
              </w:r>
              <w:r w:rsidDel="002854CF">
                <w:rPr>
                  <w:rFonts w:hint="eastAsia"/>
                </w:rPr>
                <w:delText>支持对</w:delText>
              </w:r>
              <w:r w:rsidDel="002854CF">
                <w:rPr>
                  <w:rFonts w:hint="eastAsia"/>
                </w:rPr>
                <w:delText>U</w:delText>
              </w:r>
              <w:r w:rsidDel="002854CF">
                <w:rPr>
                  <w:rFonts w:hint="eastAsia"/>
                </w:rPr>
                <w:delText>盘操作。</w:delText>
              </w:r>
            </w:del>
          </w:p>
        </w:tc>
        <w:tc>
          <w:tcPr>
            <w:tcW w:w="788" w:type="dxa"/>
            <w:tcPrChange w:id="111" w:author="kx2008" w:date="2016-07-18T11:06:00Z">
              <w:tcPr>
                <w:tcW w:w="800" w:type="dxa"/>
              </w:tcPr>
            </w:tcPrChange>
          </w:tcPr>
          <w:p w:rsidR="006F61A3" w:rsidDel="002854CF" w:rsidRDefault="006F61A3" w:rsidP="006934B8">
            <w:pPr>
              <w:rPr>
                <w:del w:id="112" w:author="kx2008" w:date="2016-07-18T11:06:00Z"/>
              </w:rPr>
            </w:pPr>
          </w:p>
        </w:tc>
      </w:tr>
      <w:tr w:rsidR="006F61A3" w:rsidTr="002854CF">
        <w:tc>
          <w:tcPr>
            <w:tcW w:w="863" w:type="dxa"/>
            <w:tcPrChange w:id="113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14</w:t>
            </w:r>
          </w:p>
        </w:tc>
        <w:tc>
          <w:tcPr>
            <w:tcW w:w="1540" w:type="dxa"/>
            <w:vAlign w:val="center"/>
            <w:tcPrChange w:id="114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CAN</w:t>
            </w:r>
            <w:r w:rsidRPr="00E134E2">
              <w:t xml:space="preserve"> BUS</w:t>
            </w:r>
          </w:p>
        </w:tc>
        <w:tc>
          <w:tcPr>
            <w:tcW w:w="6081" w:type="dxa"/>
            <w:vAlign w:val="center"/>
            <w:tcPrChange w:id="115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del w:id="116" w:author="kx2008" w:date="2016-07-18T11:06:00Z">
              <w:r w:rsidRPr="00E134E2" w:rsidDel="002854CF">
                <w:rPr>
                  <w:rFonts w:hint="eastAsia"/>
                </w:rPr>
                <w:delText>≥</w:delText>
              </w:r>
            </w:del>
            <w:r w:rsidRPr="00E134E2">
              <w:t>2</w:t>
            </w:r>
            <w:r w:rsidRPr="00E134E2">
              <w:rPr>
                <w:rFonts w:hint="eastAsia"/>
              </w:rPr>
              <w:t>路：</w:t>
            </w:r>
          </w:p>
          <w:p w:rsidR="006F61A3" w:rsidRPr="00E134E2" w:rsidRDefault="006F61A3" w:rsidP="00050C09">
            <w:r w:rsidRPr="00E134E2">
              <w:t>CAN</w:t>
            </w:r>
            <w:r w:rsidRPr="00E134E2">
              <w:rPr>
                <w:rFonts w:hint="eastAsia"/>
              </w:rPr>
              <w:t>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CAN</w:t>
            </w:r>
            <w:r w:rsidRPr="00E134E2">
              <w:t>2.0 B</w:t>
            </w:r>
            <w:r w:rsidRPr="00E134E2">
              <w:rPr>
                <w:rFonts w:hint="eastAsia"/>
              </w:rPr>
              <w:t>，</w:t>
            </w:r>
            <w:r w:rsidRPr="00E134E2">
              <w:t>125/250kbps</w:t>
            </w:r>
            <w:r w:rsidRPr="00E134E2">
              <w:rPr>
                <w:rFonts w:hint="eastAsia"/>
              </w:rPr>
              <w:t>，与充电</w:t>
            </w:r>
            <w:r w:rsidRPr="00E134E2">
              <w:t>控制器通信。</w:t>
            </w:r>
          </w:p>
          <w:p w:rsidR="006F61A3" w:rsidRPr="00E134E2" w:rsidRDefault="006F61A3" w:rsidP="00050C09">
            <w:r w:rsidRPr="00E134E2">
              <w:t>CAN-02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CAN</w:t>
            </w:r>
            <w:r w:rsidRPr="00E134E2">
              <w:t>2.0 B</w:t>
            </w:r>
            <w:r w:rsidRPr="00E134E2">
              <w:rPr>
                <w:rFonts w:hint="eastAsia"/>
              </w:rPr>
              <w:t>，</w:t>
            </w:r>
            <w:r w:rsidRPr="00E134E2">
              <w:t>125/250kbps</w:t>
            </w:r>
            <w:r w:rsidRPr="00E134E2">
              <w:rPr>
                <w:rFonts w:hint="eastAsia"/>
              </w:rPr>
              <w:t>，备用。</w:t>
            </w:r>
          </w:p>
        </w:tc>
        <w:tc>
          <w:tcPr>
            <w:tcW w:w="788" w:type="dxa"/>
            <w:tcPrChange w:id="117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18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15</w:t>
            </w:r>
          </w:p>
        </w:tc>
        <w:tc>
          <w:tcPr>
            <w:tcW w:w="1540" w:type="dxa"/>
            <w:vAlign w:val="center"/>
            <w:tcPrChange w:id="119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网络</w:t>
            </w:r>
          </w:p>
        </w:tc>
        <w:tc>
          <w:tcPr>
            <w:tcW w:w="6081" w:type="dxa"/>
            <w:vAlign w:val="center"/>
            <w:tcPrChange w:id="120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del w:id="121" w:author="kx2008" w:date="2016-07-18T11:06:00Z">
              <w:r w:rsidRPr="00E134E2" w:rsidDel="002854CF">
                <w:rPr>
                  <w:rFonts w:hint="eastAsia"/>
                </w:rPr>
                <w:delText>≥</w:delText>
              </w:r>
            </w:del>
            <w:r>
              <w:t>1</w:t>
            </w:r>
            <w:r w:rsidRPr="00E134E2">
              <w:rPr>
                <w:rFonts w:hint="eastAsia"/>
              </w:rPr>
              <w:t>路</w:t>
            </w:r>
            <w:r w:rsidRPr="00E134E2">
              <w:t>。</w:t>
            </w:r>
            <w:r w:rsidRPr="00E134E2">
              <w:rPr>
                <w:rFonts w:hint="eastAsia"/>
              </w:rPr>
              <w:t>10/100M</w:t>
            </w:r>
            <w:r w:rsidRPr="00E134E2">
              <w:rPr>
                <w:rFonts w:hint="eastAsia"/>
              </w:rPr>
              <w:t>，</w:t>
            </w:r>
            <w:r w:rsidRPr="00E134E2">
              <w:rPr>
                <w:rFonts w:hint="eastAsia"/>
              </w:rPr>
              <w:t>RJ</w:t>
            </w:r>
            <w:r w:rsidRPr="00E134E2">
              <w:t>45</w:t>
            </w:r>
          </w:p>
          <w:p w:rsidR="006F61A3" w:rsidRPr="00E134E2" w:rsidRDefault="006F61A3" w:rsidP="00050C09">
            <w:r w:rsidRPr="00E134E2">
              <w:t>RJ45-01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10/100M</w:t>
            </w:r>
            <w:r w:rsidRPr="00E134E2">
              <w:rPr>
                <w:rFonts w:hint="eastAsia"/>
              </w:rPr>
              <w:t>，</w:t>
            </w:r>
            <w:r w:rsidRPr="00E134E2">
              <w:t>用于连接上级系统。</w:t>
            </w:r>
          </w:p>
        </w:tc>
        <w:tc>
          <w:tcPr>
            <w:tcW w:w="788" w:type="dxa"/>
            <w:tcPrChange w:id="122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23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16</w:t>
            </w:r>
          </w:p>
        </w:tc>
        <w:tc>
          <w:tcPr>
            <w:tcW w:w="1540" w:type="dxa"/>
            <w:vAlign w:val="center"/>
            <w:tcPrChange w:id="124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声音</w:t>
            </w:r>
          </w:p>
        </w:tc>
        <w:tc>
          <w:tcPr>
            <w:tcW w:w="6081" w:type="dxa"/>
            <w:vAlign w:val="center"/>
            <w:tcPrChange w:id="125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CE3C18" w:rsidRDefault="006F61A3" w:rsidP="00050C09">
            <w:pPr>
              <w:rPr>
                <w:highlight w:val="yellow"/>
              </w:rPr>
            </w:pPr>
            <w:r w:rsidRPr="00CE3C18">
              <w:rPr>
                <w:rFonts w:hint="eastAsia"/>
                <w:highlight w:val="yellow"/>
              </w:rPr>
              <w:t>内置</w:t>
            </w:r>
            <w:r w:rsidRPr="00CE3C18">
              <w:rPr>
                <w:highlight w:val="yellow"/>
              </w:rPr>
              <w:t>功放，</w:t>
            </w:r>
            <w:r w:rsidRPr="00CE3C18">
              <w:rPr>
                <w:rFonts w:hint="eastAsia"/>
                <w:highlight w:val="yellow"/>
              </w:rPr>
              <w:t>立体声，</w:t>
            </w:r>
            <w:r w:rsidRPr="00CE3C18">
              <w:rPr>
                <w:rFonts w:hint="eastAsia"/>
                <w:highlight w:val="yellow"/>
              </w:rPr>
              <w:t>5V/8W</w:t>
            </w:r>
            <w:r w:rsidR="00CE3C18" w:rsidRPr="00CE3C18">
              <w:rPr>
                <w:rFonts w:hint="eastAsia"/>
                <w:highlight w:val="yellow"/>
              </w:rPr>
              <w:t>功放</w:t>
            </w:r>
            <w:r w:rsidRPr="00CE3C18">
              <w:rPr>
                <w:highlight w:val="yellow"/>
              </w:rPr>
              <w:t xml:space="preserve"> </w:t>
            </w:r>
          </w:p>
          <w:p w:rsidR="006F61A3" w:rsidRPr="00CE3C18" w:rsidRDefault="00CE3C18" w:rsidP="00050C09">
            <w:pPr>
              <w:rPr>
                <w:highlight w:val="yellow"/>
              </w:rPr>
            </w:pPr>
            <w:r w:rsidRPr="00CE3C18">
              <w:rPr>
                <w:highlight w:val="yellow"/>
              </w:rPr>
              <w:object w:dxaOrig="6831" w:dyaOrig="3151">
                <v:shape id="_x0000_i1027" type="#_x0000_t75" style="width:226.3pt;height:104.25pt" o:ole="">
                  <v:imagedata r:id="rId18" o:title=""/>
                </v:shape>
                <o:OLEObject Type="Embed" ProgID="Visio.Drawing.11" ShapeID="_x0000_i1027" DrawAspect="Content" ObjectID="_1530367469" r:id="rId19"/>
              </w:object>
            </w:r>
          </w:p>
          <w:p w:rsidR="006F61A3" w:rsidRPr="00CE3C18" w:rsidRDefault="006F61A3" w:rsidP="00050C09">
            <w:pPr>
              <w:rPr>
                <w:highlight w:val="yellow"/>
              </w:rPr>
            </w:pPr>
            <w:r w:rsidRPr="00CE3C18">
              <w:rPr>
                <w:rFonts w:hint="eastAsia"/>
                <w:highlight w:val="yellow"/>
              </w:rPr>
              <w:t>标准</w:t>
            </w:r>
            <w:r w:rsidRPr="00CE3C18">
              <w:rPr>
                <w:rFonts w:hint="eastAsia"/>
                <w:highlight w:val="yellow"/>
              </w:rPr>
              <w:t>3.5mm</w:t>
            </w:r>
            <w:r w:rsidRPr="00CE3C18">
              <w:rPr>
                <w:rFonts w:hint="eastAsia"/>
                <w:highlight w:val="yellow"/>
              </w:rPr>
              <w:t>音频插口</w:t>
            </w:r>
            <w:r w:rsidR="00CE3C18" w:rsidRPr="00CE3C18">
              <w:rPr>
                <w:rFonts w:hint="eastAsia"/>
                <w:highlight w:val="yellow"/>
              </w:rPr>
              <w:t>，与机壳绝缘</w:t>
            </w:r>
          </w:p>
          <w:p w:rsidR="006F61A3" w:rsidRPr="00E134E2" w:rsidRDefault="00CE3C18" w:rsidP="00CE3C18">
            <w:r w:rsidRPr="00CE3C18">
              <w:rPr>
                <w:rFonts w:hint="eastAsia"/>
                <w:highlight w:val="yellow"/>
              </w:rPr>
              <w:t>功率放大接口为</w:t>
            </w:r>
            <w:r w:rsidRPr="00CE3C18">
              <w:rPr>
                <w:rFonts w:hint="eastAsia"/>
                <w:highlight w:val="yellow"/>
              </w:rPr>
              <w:t>3.81</w:t>
            </w:r>
            <w:r w:rsidRPr="00CE3C18">
              <w:rPr>
                <w:rFonts w:hint="eastAsia"/>
                <w:highlight w:val="yellow"/>
              </w:rPr>
              <w:t>端子口。</w:t>
            </w:r>
          </w:p>
        </w:tc>
        <w:tc>
          <w:tcPr>
            <w:tcW w:w="788" w:type="dxa"/>
            <w:tcPrChange w:id="126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27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17</w:t>
            </w:r>
          </w:p>
        </w:tc>
        <w:tc>
          <w:tcPr>
            <w:tcW w:w="1540" w:type="dxa"/>
            <w:vAlign w:val="center"/>
            <w:tcPrChange w:id="128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时钟</w:t>
            </w:r>
          </w:p>
        </w:tc>
        <w:tc>
          <w:tcPr>
            <w:tcW w:w="6081" w:type="dxa"/>
            <w:vAlign w:val="center"/>
            <w:tcPrChange w:id="129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RTC</w:t>
            </w:r>
            <w:r w:rsidRPr="00E134E2">
              <w:t>时钟。</w:t>
            </w:r>
            <w:r w:rsidRPr="00E134E2">
              <w:rPr>
                <w:rFonts w:hint="eastAsia"/>
              </w:rPr>
              <w:t>具有掉电保持至少</w:t>
            </w:r>
            <w:r w:rsidRPr="00E134E2">
              <w:rPr>
                <w:rFonts w:hint="eastAsia"/>
              </w:rPr>
              <w:t>1</w:t>
            </w:r>
            <w:r w:rsidRPr="00E134E2">
              <w:rPr>
                <w:rFonts w:hint="eastAsia"/>
              </w:rPr>
              <w:t>年功能。</w:t>
            </w:r>
          </w:p>
        </w:tc>
        <w:tc>
          <w:tcPr>
            <w:tcW w:w="788" w:type="dxa"/>
            <w:tcPrChange w:id="130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31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18</w:t>
            </w:r>
          </w:p>
        </w:tc>
        <w:tc>
          <w:tcPr>
            <w:tcW w:w="1540" w:type="dxa"/>
            <w:vAlign w:val="center"/>
            <w:tcPrChange w:id="132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电源</w:t>
            </w:r>
          </w:p>
        </w:tc>
        <w:tc>
          <w:tcPr>
            <w:tcW w:w="6081" w:type="dxa"/>
            <w:vAlign w:val="center"/>
            <w:tcPrChange w:id="133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输入额定电压：</w:t>
            </w:r>
            <w:r w:rsidRPr="00E134E2">
              <w:rPr>
                <w:rFonts w:hint="eastAsia"/>
              </w:rPr>
              <w:t>DC12V</w:t>
            </w:r>
            <w:r w:rsidRPr="00E134E2">
              <w:rPr>
                <w:rFonts w:hint="eastAsia"/>
              </w:rPr>
              <w:t>，输入范围</w:t>
            </w:r>
            <w:r w:rsidRPr="00E134E2">
              <w:rPr>
                <w:rFonts w:hint="eastAsia"/>
              </w:rPr>
              <w:t>DC9V-15V</w:t>
            </w:r>
            <w:r w:rsidRPr="00E134E2">
              <w:rPr>
                <w:rFonts w:hint="eastAsia"/>
              </w:rPr>
              <w:t>，具备反接保护。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额定功率：</w:t>
            </w:r>
            <w:r w:rsidR="00C6432B">
              <w:rPr>
                <w:rFonts w:hint="eastAsia"/>
              </w:rPr>
              <w:t>15</w:t>
            </w:r>
            <w:r w:rsidRPr="00E134E2">
              <w:rPr>
                <w:rFonts w:hint="eastAsia"/>
              </w:rPr>
              <w:t>W</w:t>
            </w:r>
            <w:r w:rsidRPr="00E134E2">
              <w:rPr>
                <w:rFonts w:hint="eastAsia"/>
              </w:rPr>
              <w:t>。</w:t>
            </w:r>
          </w:p>
          <w:p w:rsidR="006F61A3" w:rsidRDefault="006F61A3" w:rsidP="00050C09">
            <w:r w:rsidRPr="00E134E2">
              <w:rPr>
                <w:rFonts w:hint="eastAsia"/>
              </w:rPr>
              <w:t>掉电</w:t>
            </w:r>
            <w:r w:rsidRPr="00E134E2">
              <w:t>保持时间</w:t>
            </w:r>
            <w:r w:rsidRPr="00E134E2">
              <w:rPr>
                <w:rFonts w:hint="eastAsia"/>
              </w:rPr>
              <w:t>≥</w:t>
            </w:r>
            <w:r>
              <w:rPr>
                <w:rFonts w:hint="eastAsia"/>
              </w:rPr>
              <w:t>5</w:t>
            </w:r>
            <w:r w:rsidRPr="00E134E2">
              <w:rPr>
                <w:rFonts w:hint="eastAsia"/>
              </w:rPr>
              <w:t>秒</w:t>
            </w:r>
            <w:r w:rsidRPr="00E134E2">
              <w:t>。</w:t>
            </w:r>
          </w:p>
          <w:p w:rsidR="006F61A3" w:rsidRPr="00E134E2" w:rsidRDefault="006F61A3" w:rsidP="00050C09">
            <w:r>
              <w:object w:dxaOrig="8914" w:dyaOrig="4747" w14:anchorId="5AA54BD0">
                <v:shape id="_x0000_i1028" type="#_x0000_t75" style="width:177.2pt;height:94.45pt" o:ole="">
                  <v:imagedata r:id="rId20" o:title=""/>
                </v:shape>
                <o:OLEObject Type="Embed" ProgID="Visio.Drawing.11" ShapeID="_x0000_i1028" DrawAspect="Content" ObjectID="_1530367470" r:id="rId21"/>
              </w:objec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为</w:t>
            </w:r>
            <w:r w:rsidRPr="00E134E2">
              <w:t>读卡器提供</w:t>
            </w:r>
            <w:r w:rsidRPr="00E134E2">
              <w:rPr>
                <w:rFonts w:hint="eastAsia"/>
              </w:rPr>
              <w:t>5</w:t>
            </w:r>
            <w:r w:rsidRPr="00E134E2">
              <w:t>V</w:t>
            </w:r>
            <w:r w:rsidRPr="00E134E2">
              <w:t>电源。</w:t>
            </w:r>
          </w:p>
        </w:tc>
        <w:tc>
          <w:tcPr>
            <w:tcW w:w="788" w:type="dxa"/>
            <w:tcPrChange w:id="134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35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19</w:t>
            </w:r>
          </w:p>
        </w:tc>
        <w:tc>
          <w:tcPr>
            <w:tcW w:w="1540" w:type="dxa"/>
            <w:vAlign w:val="center"/>
            <w:tcPrChange w:id="136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尺寸</w:t>
            </w:r>
          </w:p>
        </w:tc>
        <w:tc>
          <w:tcPr>
            <w:tcW w:w="6081" w:type="dxa"/>
            <w:vAlign w:val="center"/>
            <w:tcPrChange w:id="137" w:author="kx2008" w:date="2016-07-18T11:06:00Z">
              <w:tcPr>
                <w:tcW w:w="6096" w:type="dxa"/>
                <w:vAlign w:val="center"/>
              </w:tcPr>
            </w:tcPrChange>
          </w:tcPr>
          <w:p w:rsidR="006F61A3" w:rsidRDefault="006F61A3" w:rsidP="00050C09">
            <w:r w:rsidRPr="00E134E2">
              <w:rPr>
                <w:rFonts w:hint="eastAsia"/>
              </w:rPr>
              <w:t>不大于</w:t>
            </w:r>
            <w:r w:rsidR="009615FE">
              <w:rPr>
                <w:rFonts w:hint="eastAsia"/>
              </w:rPr>
              <w:t>150mm</w:t>
            </w:r>
            <w:r w:rsidR="009615FE">
              <w:rPr>
                <w:rFonts w:hint="eastAsia"/>
              </w:rPr>
              <w:t>×</w:t>
            </w:r>
            <w:r w:rsidR="009615FE">
              <w:rPr>
                <w:rFonts w:hint="eastAsia"/>
              </w:rPr>
              <w:t>120mm</w:t>
            </w:r>
            <w:r w:rsidR="009615FE">
              <w:rPr>
                <w:rFonts w:hint="eastAsia"/>
              </w:rPr>
              <w:t>×</w:t>
            </w:r>
            <w:r w:rsidR="009615FE">
              <w:rPr>
                <w:rFonts w:hint="eastAsia"/>
              </w:rPr>
              <w:t>40mm</w:t>
            </w:r>
            <w:r w:rsidRPr="00E134E2">
              <w:rPr>
                <w:rFonts w:hint="eastAsia"/>
              </w:rPr>
              <w:t>。</w:t>
            </w:r>
            <w:ins w:id="138" w:author="kx2008" w:date="2016-07-18T11:07:00Z">
              <w:r w:rsidR="002854CF">
                <w:rPr>
                  <w:rFonts w:hint="eastAsia"/>
                </w:rPr>
                <w:t>（机箱外壳尺寸为</w:t>
              </w:r>
            </w:ins>
            <w:ins w:id="139" w:author="kx2008" w:date="2016-07-18T11:08:00Z">
              <w:r w:rsidR="002854CF">
                <w:rPr>
                  <w:rFonts w:hint="eastAsia"/>
                </w:rPr>
                <w:t>：</w:t>
              </w:r>
              <w:r w:rsidR="002854CF" w:rsidRPr="002854CF">
                <w:rPr>
                  <w:rFonts w:hint="eastAsia"/>
                  <w:rPrChange w:id="140" w:author="kx2008" w:date="2016-07-18T11:08:00Z">
                    <w:rPr>
                      <w:rFonts w:ascii="微软雅黑" w:eastAsia="微软雅黑" w:hAnsi="微软雅黑" w:hint="eastAsia"/>
                      <w:color w:val="000000"/>
                      <w:sz w:val="18"/>
                      <w:szCs w:val="18"/>
                      <w:shd w:val="clear" w:color="auto" w:fill="FFEDC4"/>
                    </w:rPr>
                  </w:rPrChange>
                </w:rPr>
                <w:t>195*135*44</w:t>
              </w:r>
            </w:ins>
            <w:ins w:id="141" w:author="kx2008" w:date="2016-07-18T11:07:00Z">
              <w:r w:rsidR="002854CF">
                <w:rPr>
                  <w:rFonts w:hint="eastAsia"/>
                </w:rPr>
                <w:t>）</w:t>
              </w:r>
            </w:ins>
          </w:p>
          <w:p w:rsidR="006F61A3" w:rsidRPr="00E134E2" w:rsidRDefault="006F61A3" w:rsidP="00050C09">
            <w:r>
              <w:rPr>
                <w:rFonts w:hint="eastAsia"/>
              </w:rPr>
              <w:t>装置名牌丝印后续统一考虑确定。</w:t>
            </w:r>
          </w:p>
        </w:tc>
        <w:tc>
          <w:tcPr>
            <w:tcW w:w="788" w:type="dxa"/>
            <w:tcPrChange w:id="142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43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20</w:t>
            </w:r>
          </w:p>
        </w:tc>
        <w:tc>
          <w:tcPr>
            <w:tcW w:w="1540" w:type="dxa"/>
            <w:vAlign w:val="center"/>
            <w:tcPrChange w:id="144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安装</w:t>
            </w:r>
          </w:p>
        </w:tc>
        <w:tc>
          <w:tcPr>
            <w:tcW w:w="6081" w:type="dxa"/>
            <w:vAlign w:val="center"/>
            <w:tcPrChange w:id="145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导轨式或螺丝</w:t>
            </w:r>
            <w:r w:rsidRPr="00E134E2">
              <w:t>直接固定安装。</w:t>
            </w:r>
          </w:p>
        </w:tc>
        <w:tc>
          <w:tcPr>
            <w:tcW w:w="788" w:type="dxa"/>
            <w:tcPrChange w:id="146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47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21</w:t>
            </w:r>
          </w:p>
        </w:tc>
        <w:tc>
          <w:tcPr>
            <w:tcW w:w="1540" w:type="dxa"/>
            <w:vAlign w:val="center"/>
            <w:tcPrChange w:id="148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软件系统</w:t>
            </w:r>
          </w:p>
        </w:tc>
        <w:tc>
          <w:tcPr>
            <w:tcW w:w="6081" w:type="dxa"/>
            <w:vAlign w:val="center"/>
            <w:tcPrChange w:id="149" w:author="kx2008" w:date="2016-07-18T11:06:00Z">
              <w:tcPr>
                <w:tcW w:w="6096" w:type="dxa"/>
                <w:vAlign w:val="center"/>
              </w:tcPr>
            </w:tcPrChange>
          </w:tcPr>
          <w:p w:rsidR="006F61A3" w:rsidRDefault="006F61A3" w:rsidP="00050C09">
            <w:r w:rsidRPr="00E134E2">
              <w:t>Linux</w:t>
            </w:r>
            <w:r w:rsidRPr="00E134E2">
              <w:rPr>
                <w:rFonts w:hint="eastAsia"/>
              </w:rPr>
              <w:t>内核</w:t>
            </w:r>
            <w:r w:rsidRPr="00E134E2">
              <w:t>版本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 xml:space="preserve"> 3</w:t>
            </w:r>
            <w:r w:rsidRPr="00E134E2">
              <w:t>.</w:t>
            </w:r>
            <w:r w:rsidRPr="00E134E2">
              <w:rPr>
                <w:rFonts w:hint="eastAsia"/>
              </w:rPr>
              <w:t>14</w:t>
            </w:r>
            <w:r w:rsidRPr="00E134E2">
              <w:rPr>
                <w:rFonts w:hint="eastAsia"/>
              </w:rPr>
              <w:t>；</w:t>
            </w:r>
          </w:p>
          <w:p w:rsidR="006F61A3" w:rsidRPr="00E134E2" w:rsidRDefault="006F61A3" w:rsidP="00050C09"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内核需要打实时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内核补丁。</w:t>
            </w:r>
          </w:p>
          <w:p w:rsidR="006F61A3" w:rsidRPr="00E134E2" w:rsidRDefault="006F61A3" w:rsidP="00050C09">
            <w:r w:rsidRPr="00E134E2">
              <w:t>GCC</w:t>
            </w:r>
            <w:r w:rsidRPr="00E134E2">
              <w:rPr>
                <w:rFonts w:hint="eastAsia"/>
              </w:rPr>
              <w:t>：</w:t>
            </w:r>
            <w:r w:rsidRPr="00E134E2">
              <w:rPr>
                <w:rFonts w:hint="eastAsia"/>
              </w:rPr>
              <w:t>arm</w:t>
            </w:r>
            <w:r w:rsidRPr="00E134E2">
              <w:t>-linaro</w:t>
            </w:r>
            <w:r w:rsidRPr="00E134E2">
              <w:rPr>
                <w:rFonts w:hint="eastAsia"/>
              </w:rPr>
              <w:t>-</w:t>
            </w:r>
            <w:r w:rsidRPr="00E134E2">
              <w:t>gcc-4.</w:t>
            </w:r>
            <w:r w:rsidRPr="00E134E2">
              <w:rPr>
                <w:rFonts w:hint="eastAsia"/>
              </w:rPr>
              <w:t>7.3</w:t>
            </w:r>
            <w:ins w:id="150" w:author="kx2008" w:date="2016-07-18T11:10:00Z">
              <w:r w:rsidR="00763DA6">
                <w:rPr>
                  <w:rFonts w:hint="eastAsia"/>
                </w:rPr>
                <w:t>（硬浮点）</w:t>
              </w:r>
            </w:ins>
            <w:r w:rsidRPr="00E134E2">
              <w:rPr>
                <w:rFonts w:hint="eastAsia"/>
              </w:rPr>
              <w:t>；</w:t>
            </w:r>
            <w:proofErr w:type="gramStart"/>
            <w:ins w:id="151" w:author="kx2008" w:date="2016-07-18T11:11:00Z">
              <w:r w:rsidR="00763DA6">
                <w:rPr>
                  <w:rFonts w:hint="eastAsia"/>
                </w:rPr>
                <w:t>与国网</w:t>
              </w:r>
              <w:proofErr w:type="gramEnd"/>
              <w:r w:rsidR="00763DA6">
                <w:rPr>
                  <w:rFonts w:hint="eastAsia"/>
                </w:rPr>
                <w:t>TCU</w:t>
              </w:r>
              <w:r w:rsidR="00763DA6">
                <w:rPr>
                  <w:rFonts w:hint="eastAsia"/>
                </w:rPr>
                <w:t>的</w:t>
              </w:r>
              <w:proofErr w:type="spellStart"/>
              <w:r w:rsidR="00763DA6">
                <w:rPr>
                  <w:rFonts w:hint="eastAsia"/>
                </w:rPr>
                <w:t>gcc</w:t>
              </w:r>
              <w:proofErr w:type="spellEnd"/>
              <w:r w:rsidR="00763DA6">
                <w:rPr>
                  <w:rFonts w:hint="eastAsia"/>
                </w:rPr>
                <w:t>版本保持一致</w:t>
              </w:r>
            </w:ins>
          </w:p>
          <w:p w:rsidR="006F61A3" w:rsidRPr="00E134E2" w:rsidRDefault="006F61A3" w:rsidP="00050C09">
            <w:r w:rsidRPr="00E134E2">
              <w:rPr>
                <w:rFonts w:hint="eastAsia"/>
              </w:rPr>
              <w:t>QT</w:t>
            </w:r>
            <w:r w:rsidRPr="00E134E2">
              <w:rPr>
                <w:rFonts w:hint="eastAsia"/>
              </w:rPr>
              <w:t>：</w:t>
            </w:r>
            <w:r w:rsidRPr="00E134E2">
              <w:t>4.8.6</w:t>
            </w:r>
            <w:r w:rsidRPr="00E134E2">
              <w:rPr>
                <w:rFonts w:hint="eastAsia"/>
              </w:rPr>
              <w:t>,</w:t>
            </w:r>
            <w:r w:rsidRPr="00E134E2">
              <w:rPr>
                <w:rFonts w:hint="eastAsia"/>
              </w:rPr>
              <w:t>支持</w:t>
            </w:r>
            <w:r w:rsidRPr="00E134E2">
              <w:rPr>
                <w:rFonts w:hint="eastAsia"/>
              </w:rPr>
              <w:t>GIF</w:t>
            </w:r>
            <w:r w:rsidRPr="00E134E2">
              <w:rPr>
                <w:rFonts w:hint="eastAsia"/>
              </w:rPr>
              <w:t>动画播放；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电阻式触摸屏驱动</w:t>
            </w:r>
            <w:r w:rsidRPr="00E134E2">
              <w:t>依赖库</w:t>
            </w:r>
            <w:r w:rsidRPr="00E134E2">
              <w:rPr>
                <w:rFonts w:hint="eastAsia"/>
              </w:rPr>
              <w:t>：</w:t>
            </w:r>
            <w:r w:rsidRPr="00E134E2">
              <w:t>tslib-1.4</w:t>
            </w:r>
            <w:r w:rsidRPr="00E134E2">
              <w:rPr>
                <w:rFonts w:hint="eastAsia"/>
              </w:rPr>
              <w:t>。</w:t>
            </w:r>
          </w:p>
        </w:tc>
        <w:tc>
          <w:tcPr>
            <w:tcW w:w="788" w:type="dxa"/>
            <w:tcPrChange w:id="152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53" w:author="kx2008" w:date="2016-07-18T11:06:00Z">
              <w:tcPr>
                <w:tcW w:w="817" w:type="dxa"/>
              </w:tcPr>
            </w:tcPrChange>
          </w:tcPr>
          <w:p w:rsidR="006F61A3" w:rsidRDefault="006F61A3" w:rsidP="006934B8">
            <w:r>
              <w:rPr>
                <w:rFonts w:hint="eastAsia"/>
              </w:rPr>
              <w:t>NO.</w:t>
            </w:r>
            <w:r w:rsidR="00F542C0">
              <w:rPr>
                <w:rFonts w:hint="eastAsia"/>
              </w:rPr>
              <w:t>22</w:t>
            </w:r>
          </w:p>
        </w:tc>
        <w:tc>
          <w:tcPr>
            <w:tcW w:w="1540" w:type="dxa"/>
            <w:vAlign w:val="center"/>
            <w:tcPrChange w:id="154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t>工作</w:t>
            </w:r>
            <w:r w:rsidRPr="00E134E2">
              <w:t>和存储</w:t>
            </w:r>
            <w:r w:rsidRPr="00E134E2">
              <w:lastRenderedPageBreak/>
              <w:t>环境</w:t>
            </w:r>
          </w:p>
        </w:tc>
        <w:tc>
          <w:tcPr>
            <w:tcW w:w="6081" w:type="dxa"/>
            <w:vAlign w:val="center"/>
            <w:tcPrChange w:id="155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050C09">
            <w:r w:rsidRPr="00E134E2">
              <w:rPr>
                <w:rFonts w:hint="eastAsia"/>
              </w:rPr>
              <w:lastRenderedPageBreak/>
              <w:t>湿度</w:t>
            </w:r>
            <w:r w:rsidRPr="00E134E2">
              <w:t>：</w:t>
            </w:r>
            <w:r w:rsidRPr="00E134E2">
              <w:t>5</w:t>
            </w:r>
            <w:r w:rsidRPr="00E134E2">
              <w:rPr>
                <w:rFonts w:hint="eastAsia"/>
              </w:rPr>
              <w:t>％～</w:t>
            </w:r>
            <w:r w:rsidRPr="00E134E2">
              <w:rPr>
                <w:rFonts w:hint="eastAsia"/>
              </w:rPr>
              <w:t>9</w:t>
            </w:r>
            <w:r w:rsidRPr="00E134E2">
              <w:t>5</w:t>
            </w:r>
            <w:r w:rsidRPr="00E134E2">
              <w:rPr>
                <w:rFonts w:hint="eastAsia"/>
              </w:rPr>
              <w:t>％，无凝露。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lastRenderedPageBreak/>
              <w:t>工作</w:t>
            </w:r>
            <w:r w:rsidRPr="00E134E2">
              <w:t>温度：</w:t>
            </w:r>
            <w:r w:rsidRPr="00E134E2">
              <w:rPr>
                <w:rFonts w:hint="eastAsia"/>
              </w:rPr>
              <w:t>-</w:t>
            </w:r>
            <w:r w:rsidRPr="00E134E2">
              <w:t>4</w:t>
            </w:r>
            <w:r w:rsidRPr="00E134E2">
              <w:rPr>
                <w:rFonts w:hint="eastAsia"/>
              </w:rPr>
              <w:t>0</w:t>
            </w:r>
            <w:r w:rsidRPr="00E134E2">
              <w:rPr>
                <w:rFonts w:hint="eastAsia"/>
              </w:rPr>
              <w:t>℃～</w:t>
            </w:r>
            <w:r w:rsidRPr="00E134E2">
              <w:t>70</w:t>
            </w:r>
            <w:r w:rsidRPr="00E134E2">
              <w:rPr>
                <w:rFonts w:hint="eastAsia"/>
              </w:rPr>
              <w:t>℃</w:t>
            </w:r>
          </w:p>
          <w:p w:rsidR="006F61A3" w:rsidRPr="00E134E2" w:rsidRDefault="006F61A3" w:rsidP="00050C09">
            <w:r w:rsidRPr="00E134E2">
              <w:rPr>
                <w:rFonts w:hint="eastAsia"/>
              </w:rPr>
              <w:t>存储</w:t>
            </w:r>
            <w:r w:rsidRPr="00E134E2">
              <w:t>温度：</w:t>
            </w:r>
            <w:r w:rsidRPr="00E134E2">
              <w:rPr>
                <w:rFonts w:hint="eastAsia"/>
              </w:rPr>
              <w:t>-40</w:t>
            </w:r>
            <w:r w:rsidRPr="00E134E2">
              <w:rPr>
                <w:rFonts w:hint="eastAsia"/>
              </w:rPr>
              <w:t>℃～</w:t>
            </w:r>
            <w:r w:rsidRPr="00E134E2">
              <w:t>85</w:t>
            </w:r>
            <w:r w:rsidRPr="00E134E2">
              <w:rPr>
                <w:rFonts w:hint="eastAsia"/>
              </w:rPr>
              <w:t>℃</w:t>
            </w:r>
          </w:p>
        </w:tc>
        <w:tc>
          <w:tcPr>
            <w:tcW w:w="788" w:type="dxa"/>
            <w:tcPrChange w:id="156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57" w:author="kx2008" w:date="2016-07-18T11:06:00Z">
              <w:tcPr>
                <w:tcW w:w="817" w:type="dxa"/>
              </w:tcPr>
            </w:tcPrChange>
          </w:tcPr>
          <w:p w:rsidR="006F61A3" w:rsidRDefault="006F61A3" w:rsidP="006934B8"/>
        </w:tc>
        <w:tc>
          <w:tcPr>
            <w:tcW w:w="1540" w:type="dxa"/>
            <w:vAlign w:val="center"/>
            <w:tcPrChange w:id="158" w:author="kx2008" w:date="2016-07-18T11:06:00Z">
              <w:tcPr>
                <w:tcW w:w="1559" w:type="dxa"/>
                <w:vAlign w:val="center"/>
              </w:tcPr>
            </w:tcPrChange>
          </w:tcPr>
          <w:p w:rsidR="006F61A3" w:rsidRPr="00E134E2" w:rsidRDefault="006F61A3" w:rsidP="00E134E2"/>
        </w:tc>
        <w:tc>
          <w:tcPr>
            <w:tcW w:w="6081" w:type="dxa"/>
            <w:vAlign w:val="center"/>
            <w:tcPrChange w:id="159" w:author="kx2008" w:date="2016-07-18T11:06:00Z">
              <w:tcPr>
                <w:tcW w:w="6096" w:type="dxa"/>
                <w:vAlign w:val="center"/>
              </w:tcPr>
            </w:tcPrChange>
          </w:tcPr>
          <w:p w:rsidR="006F61A3" w:rsidRPr="00E134E2" w:rsidRDefault="006F61A3" w:rsidP="00E134E2"/>
        </w:tc>
        <w:tc>
          <w:tcPr>
            <w:tcW w:w="788" w:type="dxa"/>
            <w:tcPrChange w:id="160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  <w:tr w:rsidR="006F61A3" w:rsidTr="002854CF">
        <w:tc>
          <w:tcPr>
            <w:tcW w:w="863" w:type="dxa"/>
            <w:tcPrChange w:id="161" w:author="kx2008" w:date="2016-07-18T11:06:00Z">
              <w:tcPr>
                <w:tcW w:w="817" w:type="dxa"/>
              </w:tcPr>
            </w:tcPrChange>
          </w:tcPr>
          <w:p w:rsidR="006F61A3" w:rsidRDefault="006F61A3" w:rsidP="006934B8"/>
        </w:tc>
        <w:tc>
          <w:tcPr>
            <w:tcW w:w="1540" w:type="dxa"/>
            <w:vAlign w:val="center"/>
            <w:tcPrChange w:id="162" w:author="kx2008" w:date="2016-07-18T11:06:00Z">
              <w:tcPr>
                <w:tcW w:w="1559" w:type="dxa"/>
                <w:vAlign w:val="center"/>
              </w:tcPr>
            </w:tcPrChange>
          </w:tcPr>
          <w:p w:rsidR="006F61A3" w:rsidRDefault="006F61A3" w:rsidP="00050C09">
            <w:pPr>
              <w:jc w:val="center"/>
              <w:rPr>
                <w:sz w:val="18"/>
              </w:rPr>
            </w:pPr>
          </w:p>
        </w:tc>
        <w:tc>
          <w:tcPr>
            <w:tcW w:w="6081" w:type="dxa"/>
            <w:vAlign w:val="center"/>
            <w:tcPrChange w:id="163" w:author="kx2008" w:date="2016-07-18T11:06:00Z">
              <w:tcPr>
                <w:tcW w:w="6096" w:type="dxa"/>
                <w:vAlign w:val="center"/>
              </w:tcPr>
            </w:tcPrChange>
          </w:tcPr>
          <w:p w:rsidR="006F61A3" w:rsidRDefault="006F61A3" w:rsidP="00050C09">
            <w:pPr>
              <w:jc w:val="left"/>
              <w:rPr>
                <w:sz w:val="18"/>
              </w:rPr>
            </w:pPr>
          </w:p>
        </w:tc>
        <w:tc>
          <w:tcPr>
            <w:tcW w:w="788" w:type="dxa"/>
            <w:tcPrChange w:id="164" w:author="kx2008" w:date="2016-07-18T11:06:00Z">
              <w:tcPr>
                <w:tcW w:w="800" w:type="dxa"/>
              </w:tcPr>
            </w:tcPrChange>
          </w:tcPr>
          <w:p w:rsidR="006F61A3" w:rsidRDefault="006F61A3" w:rsidP="006934B8"/>
        </w:tc>
      </w:tr>
    </w:tbl>
    <w:p w:rsidR="006934B8" w:rsidRDefault="006934B8" w:rsidP="006934B8"/>
    <w:p w:rsidR="00BB6B1C" w:rsidRDefault="001D7FF5" w:rsidP="004057B9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65" w:name="_Toc447615405"/>
      <w:r>
        <w:rPr>
          <w:rFonts w:hint="eastAsia"/>
        </w:rPr>
        <w:t>端子定义要求</w:t>
      </w:r>
      <w:bookmarkEnd w:id="165"/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63"/>
        <w:gridCol w:w="709"/>
        <w:gridCol w:w="5340"/>
        <w:gridCol w:w="2835"/>
      </w:tblGrid>
      <w:tr w:rsidR="001D7FF5" w:rsidTr="00615974"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序号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端子编号</w:t>
            </w:r>
          </w:p>
        </w:tc>
        <w:tc>
          <w:tcPr>
            <w:tcW w:w="5340" w:type="dxa"/>
            <w:vAlign w:val="center"/>
          </w:tcPr>
          <w:p w:rsidR="001D7FF5" w:rsidRDefault="001D7FF5" w:rsidP="00050C09">
            <w:pPr>
              <w:jc w:val="center"/>
            </w:pPr>
            <w:r>
              <w:rPr>
                <w:rFonts w:hint="eastAsia"/>
              </w:rPr>
              <w:t>端子定义</w:t>
            </w:r>
          </w:p>
        </w:tc>
        <w:tc>
          <w:tcPr>
            <w:tcW w:w="2835" w:type="dxa"/>
            <w:vAlign w:val="center"/>
          </w:tcPr>
          <w:p w:rsidR="001D7FF5" w:rsidRDefault="001D7FF5" w:rsidP="00050C09">
            <w:pPr>
              <w:jc w:val="center"/>
            </w:pPr>
            <w:r>
              <w:rPr>
                <w:rFonts w:hint="eastAsia"/>
              </w:rPr>
              <w:t>布局位置</w:t>
            </w:r>
          </w:p>
        </w:tc>
      </w:tr>
      <w:tr w:rsidR="001D7FF5" w:rsidTr="00615974">
        <w:trPr>
          <w:trHeight w:val="272"/>
        </w:trPr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NO.1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J1</w:t>
            </w:r>
          </w:p>
          <w:p w:rsidR="001D7FF5" w:rsidRDefault="001D7FF5" w:rsidP="00050C09">
            <w:r>
              <w:rPr>
                <w:rFonts w:hint="eastAsia"/>
              </w:rPr>
              <w:t>电源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D7FF5" w:rsidRPr="00486E43" w:rsidTr="00050C09"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 w:rsidRPr="00486E43">
                    <w:rPr>
                      <w:rFonts w:hint="eastAsia"/>
                      <w:sz w:val="16"/>
                    </w:rPr>
                    <w:t>12V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 w:rsidRPr="00486E43">
                    <w:rPr>
                      <w:rFonts w:hint="eastAsia"/>
                      <w:sz w:val="16"/>
                    </w:rPr>
                    <w:t>GND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PE</w:t>
                  </w:r>
                </w:p>
              </w:tc>
            </w:tr>
          </w:tbl>
          <w:p w:rsidR="001D7FF5" w:rsidRDefault="001D7FF5" w:rsidP="00050C09"/>
          <w:p w:rsidR="00B861EF" w:rsidRDefault="00B861EF" w:rsidP="00050C09">
            <w:pPr>
              <w:rPr>
                <w:color w:val="FF0000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 w:rsidRPr="00040842">
              <w:rPr>
                <w:rFonts w:hint="eastAsia"/>
                <w:color w:val="FF0000"/>
                <w:highlight w:val="yellow"/>
              </w:rPr>
              <w:t>5.08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 w:rsidRPr="00040842">
              <w:rPr>
                <w:rFonts w:hint="eastAsia"/>
                <w:color w:val="FF0000"/>
                <w:highlight w:val="yellow"/>
              </w:rPr>
              <w:t>3</w:t>
            </w:r>
            <w:r w:rsidR="00040842"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040842" w:rsidRPr="00040842" w:rsidRDefault="00040842" w:rsidP="00050C09">
            <w:pPr>
              <w:rPr>
                <w:color w:val="FF0000"/>
              </w:rPr>
            </w:pPr>
          </w:p>
        </w:tc>
        <w:commentRangeStart w:id="166"/>
        <w:tc>
          <w:tcPr>
            <w:tcW w:w="2835" w:type="dxa"/>
            <w:vMerge w:val="restart"/>
            <w:vAlign w:val="center"/>
          </w:tcPr>
          <w:p w:rsidR="001D7FF5" w:rsidRDefault="001D7FF5" w:rsidP="00050C09">
            <w:pPr>
              <w:jc w:val="center"/>
            </w:pPr>
            <w:r>
              <w:object w:dxaOrig="14598" w:dyaOrig="4336">
                <v:shape id="_x0000_i1029" type="#_x0000_t75" style="width:130.45pt;height:49.55pt" o:ole="">
                  <v:imagedata r:id="rId22" o:title=""/>
                </v:shape>
                <o:OLEObject Type="Embed" ProgID="Visio.Drawing.11" ShapeID="_x0000_i1029" DrawAspect="Content" ObjectID="_1530367471" r:id="rId23"/>
              </w:object>
            </w:r>
            <w:commentRangeEnd w:id="166"/>
            <w:r w:rsidR="008D65F4">
              <w:rPr>
                <w:rStyle w:val="ab"/>
              </w:rPr>
              <w:commentReference w:id="166"/>
            </w:r>
          </w:p>
        </w:tc>
      </w:tr>
      <w:tr w:rsidR="001D7FF5" w:rsidTr="00615974"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NO.2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J2</w:t>
            </w:r>
          </w:p>
          <w:p w:rsidR="001D7FF5" w:rsidRDefault="001D7FF5" w:rsidP="00050C09">
            <w:r>
              <w:rPr>
                <w:rFonts w:hint="eastAsia"/>
              </w:rPr>
              <w:t>DI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7FF5" w:rsidRPr="00486E43" w:rsidTr="00050C09"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DI1+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DI1-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DI2+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DI2-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commentRangeStart w:id="167"/>
                  <w:r>
                    <w:rPr>
                      <w:rFonts w:hint="eastAsia"/>
                      <w:sz w:val="16"/>
                    </w:rPr>
                    <w:t>DI3+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6"/>
                    </w:rPr>
                  </w:pPr>
                  <w:r>
                    <w:rPr>
                      <w:rFonts w:hint="eastAsia"/>
                      <w:sz w:val="16"/>
                    </w:rPr>
                    <w:t>DI3-</w:t>
                  </w:r>
                  <w:commentRangeEnd w:id="167"/>
                  <w:r w:rsidR="00E20EBC">
                    <w:rPr>
                      <w:rStyle w:val="ab"/>
                    </w:rPr>
                    <w:commentReference w:id="167"/>
                  </w:r>
                </w:p>
              </w:tc>
            </w:tr>
          </w:tbl>
          <w:p w:rsidR="00040842" w:rsidRDefault="00040842" w:rsidP="00050C09">
            <w:pPr>
              <w:rPr>
                <w:color w:val="FF0000"/>
                <w:highlight w:val="yellow"/>
              </w:rPr>
            </w:pPr>
          </w:p>
          <w:p w:rsidR="001D7FF5" w:rsidRDefault="00040842" w:rsidP="00050C09">
            <w:pPr>
              <w:rPr>
                <w:color w:val="FF0000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6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040842" w:rsidRDefault="00040842" w:rsidP="00050C09"/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NO.3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J3</w:t>
            </w:r>
          </w:p>
          <w:p w:rsidR="001D7FF5" w:rsidRDefault="001D7FF5" w:rsidP="00050C09">
            <w:r>
              <w:rPr>
                <w:rFonts w:hint="eastAsia"/>
              </w:rPr>
              <w:t>DO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1D7FF5" w:rsidRPr="00486E43" w:rsidTr="00050C09"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DO1+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DO1-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DO2+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DO2-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commentRangeStart w:id="168"/>
                  <w:r w:rsidRPr="00486E43">
                    <w:rPr>
                      <w:rFonts w:hint="eastAsia"/>
                      <w:sz w:val="13"/>
                    </w:rPr>
                    <w:t>DO3+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DO3-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DO4+</w:t>
                  </w:r>
                </w:p>
              </w:tc>
              <w:tc>
                <w:tcPr>
                  <w:tcW w:w="567" w:type="dxa"/>
                </w:tcPr>
                <w:p w:rsidR="001D7FF5" w:rsidRPr="00486E43" w:rsidRDefault="001D7FF5" w:rsidP="00050C09">
                  <w:pPr>
                    <w:rPr>
                      <w:sz w:val="13"/>
                    </w:rPr>
                  </w:pPr>
                  <w:r w:rsidRPr="00486E43">
                    <w:rPr>
                      <w:rFonts w:hint="eastAsia"/>
                      <w:sz w:val="13"/>
                    </w:rPr>
                    <w:t>DO4-</w:t>
                  </w:r>
                  <w:commentRangeEnd w:id="168"/>
                  <w:r w:rsidR="00C06BE9">
                    <w:rPr>
                      <w:rStyle w:val="ab"/>
                    </w:rPr>
                    <w:commentReference w:id="168"/>
                  </w:r>
                </w:p>
              </w:tc>
            </w:tr>
          </w:tbl>
          <w:p w:rsidR="001D7FF5" w:rsidRDefault="00040842" w:rsidP="00050C09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 w:rsidRPr="00040842">
              <w:rPr>
                <w:rFonts w:hint="eastAsia"/>
                <w:color w:val="FF0000"/>
                <w:highlight w:val="yellow"/>
              </w:rPr>
              <w:t>5.08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8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NO.4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J4</w:t>
            </w:r>
          </w:p>
          <w:p w:rsidR="001D7FF5" w:rsidRDefault="001D7FF5" w:rsidP="00050C09">
            <w:r>
              <w:rPr>
                <w:rFonts w:hint="eastAsia"/>
              </w:rPr>
              <w:t>SIM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1117"/>
            </w:tblGrid>
            <w:tr w:rsidR="001D7FF5" w:rsidRPr="00A06FF7" w:rsidTr="00050C09">
              <w:tc>
                <w:tcPr>
                  <w:tcW w:w="567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r w:rsidRPr="00A06FF7">
                    <w:rPr>
                      <w:rFonts w:hint="eastAsia"/>
                      <w:sz w:val="15"/>
                    </w:rPr>
                    <w:t>SIM1</w:t>
                  </w:r>
                </w:p>
              </w:tc>
              <w:tc>
                <w:tcPr>
                  <w:tcW w:w="1117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del w:id="169" w:author="kx2008" w:date="2016-07-18T11:13:00Z">
                    <w:r w:rsidDel="005F4FD0">
                      <w:rPr>
                        <w:rFonts w:ascii="Arial" w:hAnsi="Arial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  <w:delText>Micro SD</w:delText>
                    </w:r>
                  </w:del>
                  <w:ins w:id="170" w:author="kx2008" w:date="2016-07-18T11:13:00Z">
                    <w:r w:rsidR="005F4FD0">
                      <w:rPr>
                        <w:rFonts w:ascii="Arial" w:hAnsi="Arial" w:cs="Arial"/>
                        <w:color w:val="333333"/>
                        <w:sz w:val="21"/>
                        <w:szCs w:val="21"/>
                        <w:shd w:val="clear" w:color="auto" w:fill="FFFFFF"/>
                      </w:rPr>
                      <w:t>TF</w:t>
                    </w:r>
                  </w:ins>
                </w:p>
              </w:tc>
            </w:tr>
          </w:tbl>
          <w:p w:rsidR="001D7FF5" w:rsidRPr="00486E43" w:rsidRDefault="001D7FF5" w:rsidP="00050C09">
            <w:pPr>
              <w:rPr>
                <w:sz w:val="16"/>
              </w:rPr>
            </w:pPr>
          </w:p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del w:id="171" w:author="kx2008" w:date="2016-07-18T11:12:00Z">
              <w:r w:rsidDel="005F4FD0">
                <w:rPr>
                  <w:rFonts w:hint="eastAsia"/>
                </w:rPr>
                <w:delText>NO.5</w:delText>
              </w:r>
            </w:del>
          </w:p>
        </w:tc>
        <w:tc>
          <w:tcPr>
            <w:tcW w:w="709" w:type="dxa"/>
          </w:tcPr>
          <w:p w:rsidR="001D7FF5" w:rsidRPr="00747B59" w:rsidDel="005F4FD0" w:rsidRDefault="001D7FF5" w:rsidP="00050C09">
            <w:pPr>
              <w:rPr>
                <w:del w:id="172" w:author="kx2008" w:date="2016-07-18T11:12:00Z"/>
                <w:color w:val="FF0000"/>
              </w:rPr>
            </w:pPr>
            <w:del w:id="173" w:author="kx2008" w:date="2016-07-18T11:12:00Z">
              <w:r w:rsidRPr="00747B59" w:rsidDel="005F4FD0">
                <w:rPr>
                  <w:rFonts w:hint="eastAsia"/>
                  <w:color w:val="FF0000"/>
                </w:rPr>
                <w:delText>J5</w:delText>
              </w:r>
            </w:del>
          </w:p>
          <w:p w:rsidR="001D7FF5" w:rsidRDefault="001D7FF5" w:rsidP="00050C09">
            <w:del w:id="174" w:author="kx2008" w:date="2016-07-18T11:12:00Z">
              <w:r w:rsidRPr="00747B59" w:rsidDel="005F4FD0">
                <w:rPr>
                  <w:rFonts w:hint="eastAsia"/>
                  <w:color w:val="FF0000"/>
                </w:rPr>
                <w:delText>LCD</w:delText>
              </w:r>
            </w:del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75"/>
              <w:gridCol w:w="1417"/>
            </w:tblGrid>
            <w:tr w:rsidR="001D7FF5" w:rsidRPr="00A06FF7" w:rsidDel="005F4FD0" w:rsidTr="00050C09">
              <w:trPr>
                <w:del w:id="175" w:author="kx2008" w:date="2016-07-18T11:12:00Z"/>
              </w:trPr>
              <w:tc>
                <w:tcPr>
                  <w:tcW w:w="975" w:type="dxa"/>
                </w:tcPr>
                <w:p w:rsidR="001D7FF5" w:rsidRPr="00423941" w:rsidDel="005F4FD0" w:rsidRDefault="001D7FF5" w:rsidP="00050C09">
                  <w:pPr>
                    <w:rPr>
                      <w:del w:id="176" w:author="kx2008" w:date="2016-07-18T11:12:00Z"/>
                      <w:sz w:val="16"/>
                    </w:rPr>
                  </w:pPr>
                  <w:del w:id="177" w:author="kx2008" w:date="2016-07-18T11:12:00Z">
                    <w:r w:rsidRPr="00423941" w:rsidDel="005F4FD0">
                      <w:rPr>
                        <w:rFonts w:hint="eastAsia"/>
                        <w:sz w:val="16"/>
                      </w:rPr>
                      <w:delText>8080</w:delText>
                    </w:r>
                    <w:r w:rsidRPr="00423941" w:rsidDel="005F4FD0">
                      <w:rPr>
                        <w:rFonts w:hint="eastAsia"/>
                        <w:sz w:val="16"/>
                      </w:rPr>
                      <w:delText>接口</w:delText>
                    </w:r>
                  </w:del>
                </w:p>
              </w:tc>
              <w:tc>
                <w:tcPr>
                  <w:tcW w:w="1417" w:type="dxa"/>
                </w:tcPr>
                <w:p w:rsidR="001D7FF5" w:rsidRPr="00423941" w:rsidDel="005F4FD0" w:rsidRDefault="001D7FF5" w:rsidP="00050C09">
                  <w:pPr>
                    <w:rPr>
                      <w:del w:id="178" w:author="kx2008" w:date="2016-07-18T11:12:00Z"/>
                      <w:sz w:val="16"/>
                    </w:rPr>
                  </w:pPr>
                  <w:del w:id="179" w:author="kx2008" w:date="2016-07-18T11:12:00Z">
                    <w:r w:rsidRPr="00423941" w:rsidDel="005F4FD0">
                      <w:rPr>
                        <w:rFonts w:ascii="Arial" w:hAnsi="Arial" w:cs="Arial"/>
                        <w:color w:val="333333"/>
                        <w:sz w:val="16"/>
                        <w:szCs w:val="21"/>
                        <w:shd w:val="clear" w:color="auto" w:fill="FFFFFF"/>
                      </w:rPr>
                      <w:delText>4*4</w:delText>
                    </w:r>
                    <w:r w:rsidRPr="00423941" w:rsidDel="005F4FD0">
                      <w:rPr>
                        <w:rFonts w:ascii="Arial" w:hAnsi="Arial" w:cs="Arial" w:hint="eastAsia"/>
                        <w:color w:val="333333"/>
                        <w:sz w:val="16"/>
                        <w:szCs w:val="21"/>
                        <w:shd w:val="clear" w:color="auto" w:fill="FFFFFF"/>
                      </w:rPr>
                      <w:delText>键盘接口</w:delText>
                    </w:r>
                  </w:del>
                </w:p>
              </w:tc>
            </w:tr>
          </w:tbl>
          <w:p w:rsidR="001D7FF5" w:rsidDel="005F4FD0" w:rsidRDefault="00040842" w:rsidP="00050C09">
            <w:pPr>
              <w:rPr>
                <w:del w:id="180" w:author="kx2008" w:date="2016-07-18T11:12:00Z"/>
                <w:color w:val="FF0000"/>
              </w:rPr>
            </w:pPr>
            <w:del w:id="181" w:author="kx2008" w:date="2016-07-18T11:12:00Z"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端子：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液晶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8080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：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2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.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54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间距，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18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针，</w:delText>
              </w:r>
              <w:r w:rsidR="00AE3286" w:rsidDel="005F4FD0">
                <w:rPr>
                  <w:rFonts w:hint="eastAsia"/>
                  <w:color w:val="FF0000"/>
                  <w:highlight w:val="yellow"/>
                </w:rPr>
                <w:delText>单排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普通连接端子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。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按键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 xml:space="preserve"> 4*4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：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2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.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54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间距，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9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针，</w:delText>
              </w:r>
              <w:r w:rsidR="00AE3286" w:rsidDel="005F4FD0">
                <w:rPr>
                  <w:rFonts w:hint="eastAsia"/>
                  <w:color w:val="FF0000"/>
                  <w:highlight w:val="yellow"/>
                </w:rPr>
                <w:delText>单排</w:delText>
              </w:r>
              <w:r w:rsidDel="005F4FD0">
                <w:rPr>
                  <w:rFonts w:hint="eastAsia"/>
                  <w:color w:val="FF0000"/>
                  <w:highlight w:val="yellow"/>
                </w:rPr>
                <w:delText>普通连接端子</w:delText>
              </w:r>
              <w:r w:rsidRPr="00040842" w:rsidDel="005F4FD0">
                <w:rPr>
                  <w:rFonts w:hint="eastAsia"/>
                  <w:color w:val="FF0000"/>
                  <w:highlight w:val="yellow"/>
                </w:rPr>
                <w:delText>。</w:delText>
              </w:r>
            </w:del>
          </w:p>
          <w:p w:rsidR="00040842" w:rsidRPr="00040842" w:rsidRDefault="00040842" w:rsidP="00050C09"/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r>
              <w:rPr>
                <w:rFonts w:hint="eastAsia"/>
              </w:rPr>
              <w:t>NO.6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J6</w:t>
            </w:r>
          </w:p>
          <w:p w:rsidR="001D7FF5" w:rsidRDefault="001D7FF5" w:rsidP="00050C09">
            <w:r>
              <w:rPr>
                <w:rFonts w:hint="eastAsia"/>
              </w:rPr>
              <w:t>COM</w:t>
            </w:r>
          </w:p>
        </w:tc>
        <w:tc>
          <w:tcPr>
            <w:tcW w:w="5340" w:type="dxa"/>
          </w:tcPr>
          <w:tbl>
            <w:tblPr>
              <w:tblStyle w:val="a3"/>
              <w:tblW w:w="4764" w:type="dxa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615974" w:rsidRPr="00EE5231" w:rsidTr="00B72423">
              <w:tc>
                <w:tcPr>
                  <w:tcW w:w="397" w:type="dxa"/>
                </w:tcPr>
                <w:p w:rsidR="00615974" w:rsidRPr="001076BF" w:rsidRDefault="00615974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5V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D237E1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GND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TX1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RX1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615974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G1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A2</w:t>
                  </w:r>
                </w:p>
              </w:tc>
              <w:tc>
                <w:tcPr>
                  <w:tcW w:w="397" w:type="dxa"/>
                </w:tcPr>
                <w:p w:rsidR="00615974" w:rsidRPr="001076BF" w:rsidRDefault="00615974" w:rsidP="00537F87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B2</w:t>
                  </w:r>
                </w:p>
              </w:tc>
              <w:tc>
                <w:tcPr>
                  <w:tcW w:w="397" w:type="dxa"/>
                  <w:shd w:val="clear" w:color="auto" w:fill="FABF8F" w:themeFill="accent6" w:themeFillTint="99"/>
                </w:tcPr>
                <w:p w:rsidR="00615974" w:rsidRPr="001076BF" w:rsidRDefault="00B72423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A3</w:t>
                  </w:r>
                </w:p>
              </w:tc>
              <w:tc>
                <w:tcPr>
                  <w:tcW w:w="397" w:type="dxa"/>
                  <w:shd w:val="clear" w:color="auto" w:fill="FABF8F" w:themeFill="accent6" w:themeFillTint="99"/>
                </w:tcPr>
                <w:p w:rsidR="00615974" w:rsidRPr="001076BF" w:rsidRDefault="00B72423" w:rsidP="00050C09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B3</w:t>
                  </w:r>
                </w:p>
              </w:tc>
              <w:tc>
                <w:tcPr>
                  <w:tcW w:w="397" w:type="dxa"/>
                  <w:shd w:val="clear" w:color="auto" w:fill="FABF8F" w:themeFill="accent6" w:themeFillTint="99"/>
                </w:tcPr>
                <w:p w:rsidR="00615974" w:rsidRPr="001076BF" w:rsidRDefault="00B72423" w:rsidP="0061597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G3</w:t>
                  </w:r>
                </w:p>
              </w:tc>
              <w:tc>
                <w:tcPr>
                  <w:tcW w:w="397" w:type="dxa"/>
                  <w:shd w:val="clear" w:color="auto" w:fill="FABF8F" w:themeFill="accent6" w:themeFillTint="99"/>
                </w:tcPr>
                <w:p w:rsidR="00615974" w:rsidRPr="001076BF" w:rsidRDefault="00B72423" w:rsidP="00B72423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H2</w:t>
                  </w:r>
                </w:p>
              </w:tc>
              <w:tc>
                <w:tcPr>
                  <w:tcW w:w="397" w:type="dxa"/>
                  <w:shd w:val="clear" w:color="auto" w:fill="FABF8F" w:themeFill="accent6" w:themeFillTint="99"/>
                </w:tcPr>
                <w:p w:rsidR="00B72423" w:rsidRPr="001076BF" w:rsidRDefault="00B72423" w:rsidP="00B72423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L</w:t>
                  </w:r>
                </w:p>
                <w:p w:rsidR="00615974" w:rsidRPr="001076BF" w:rsidRDefault="00B72423" w:rsidP="00B72423">
                  <w:pPr>
                    <w:rPr>
                      <w:sz w:val="18"/>
                    </w:rPr>
                  </w:pPr>
                  <w:r w:rsidRPr="001076BF">
                    <w:rPr>
                      <w:rFonts w:hint="eastAsia"/>
                      <w:sz w:val="18"/>
                    </w:rPr>
                    <w:t>2</w:t>
                  </w:r>
                </w:p>
              </w:tc>
            </w:tr>
          </w:tbl>
          <w:p w:rsidR="0092396E" w:rsidRPr="005C50C8" w:rsidRDefault="0092396E" w:rsidP="0092396E">
            <w:pPr>
              <w:rPr>
                <w:color w:val="FF0000"/>
                <w:highlight w:val="yellow"/>
              </w:rPr>
            </w:pPr>
            <w:r w:rsidRPr="005C50C8">
              <w:rPr>
                <w:rFonts w:hint="eastAsia"/>
                <w:color w:val="FF0000"/>
                <w:highlight w:val="yellow"/>
              </w:rPr>
              <w:t>J6 -1</w:t>
            </w:r>
          </w:p>
          <w:p w:rsidR="0092396E" w:rsidRDefault="0092396E" w:rsidP="0092396E">
            <w:pPr>
              <w:rPr>
                <w:color w:val="FF0000"/>
                <w:highlight w:val="yellow"/>
              </w:rPr>
            </w:pPr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间距，</w:t>
            </w:r>
            <w:r>
              <w:rPr>
                <w:rFonts w:hint="eastAsia"/>
                <w:color w:val="FF0000"/>
                <w:highlight w:val="yellow"/>
              </w:rPr>
              <w:t>12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92396E" w:rsidRDefault="0092396E" w:rsidP="0092396E">
            <w:pPr>
              <w:rPr>
                <w:color w:val="FF0000"/>
                <w:highlight w:val="yellow"/>
              </w:rPr>
            </w:pPr>
          </w:p>
          <w:tbl>
            <w:tblPr>
              <w:tblStyle w:val="a3"/>
              <w:tblW w:w="340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  <w:gridCol w:w="680"/>
              <w:gridCol w:w="680"/>
              <w:gridCol w:w="680"/>
              <w:gridCol w:w="680"/>
            </w:tblGrid>
            <w:tr w:rsidR="0092396E" w:rsidRPr="00004A7F" w:rsidTr="00AE3286">
              <w:tc>
                <w:tcPr>
                  <w:tcW w:w="680" w:type="dxa"/>
                </w:tcPr>
                <w:p w:rsidR="0092396E" w:rsidRPr="00615974" w:rsidRDefault="0092396E" w:rsidP="00E11053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H1</w:t>
                  </w:r>
                </w:p>
              </w:tc>
              <w:tc>
                <w:tcPr>
                  <w:tcW w:w="680" w:type="dxa"/>
                </w:tcPr>
                <w:p w:rsidR="0092396E" w:rsidRPr="00615974" w:rsidRDefault="0092396E" w:rsidP="00E11053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L1</w:t>
                  </w:r>
                </w:p>
              </w:tc>
              <w:tc>
                <w:tcPr>
                  <w:tcW w:w="680" w:type="dxa"/>
                </w:tcPr>
                <w:p w:rsidR="0092396E" w:rsidRPr="00615974" w:rsidRDefault="0092396E" w:rsidP="00E11053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GND1</w:t>
                  </w:r>
                </w:p>
              </w:tc>
              <w:tc>
                <w:tcPr>
                  <w:tcW w:w="680" w:type="dxa"/>
                  <w:shd w:val="clear" w:color="auto" w:fill="FFFF00"/>
                </w:tcPr>
                <w:p w:rsidR="0092396E" w:rsidRPr="00615974" w:rsidRDefault="0092396E" w:rsidP="00E11053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S+</w:t>
                  </w:r>
                </w:p>
              </w:tc>
              <w:tc>
                <w:tcPr>
                  <w:tcW w:w="680" w:type="dxa"/>
                  <w:shd w:val="clear" w:color="auto" w:fill="FFFF00"/>
                </w:tcPr>
                <w:p w:rsidR="0092396E" w:rsidRPr="00615974" w:rsidRDefault="0092396E" w:rsidP="00E11053">
                  <w:pPr>
                    <w:rPr>
                      <w:sz w:val="16"/>
                    </w:rPr>
                  </w:pPr>
                  <w:r w:rsidRPr="00615974">
                    <w:rPr>
                      <w:rFonts w:hint="eastAsia"/>
                      <w:sz w:val="16"/>
                    </w:rPr>
                    <w:t>S-</w:t>
                  </w:r>
                </w:p>
              </w:tc>
            </w:tr>
          </w:tbl>
          <w:p w:rsidR="0092396E" w:rsidRDefault="0092396E" w:rsidP="0092396E">
            <w:pPr>
              <w:rPr>
                <w:color w:val="FF0000"/>
                <w:highlight w:val="yellow"/>
              </w:rPr>
            </w:pPr>
          </w:p>
          <w:p w:rsidR="005C50C8" w:rsidRPr="005C50C8" w:rsidRDefault="005C50C8" w:rsidP="005C50C8">
            <w:pPr>
              <w:rPr>
                <w:color w:val="FF0000"/>
                <w:highlight w:val="yellow"/>
              </w:rPr>
            </w:pPr>
            <w:r w:rsidRPr="005C50C8">
              <w:rPr>
                <w:rFonts w:hint="eastAsia"/>
                <w:color w:val="FF0000"/>
                <w:highlight w:val="yellow"/>
              </w:rPr>
              <w:t>J6 -</w:t>
            </w:r>
            <w:r>
              <w:rPr>
                <w:rFonts w:hint="eastAsia"/>
                <w:color w:val="FF0000"/>
                <w:highlight w:val="yellow"/>
              </w:rPr>
              <w:t>2</w:t>
            </w:r>
          </w:p>
          <w:p w:rsidR="001D7FF5" w:rsidRDefault="005C50C8" w:rsidP="005C50C8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 w:rsidRPr="00040842">
              <w:rPr>
                <w:rFonts w:hint="eastAsia"/>
                <w:color w:val="FF0000"/>
                <w:highlight w:val="yellow"/>
              </w:rPr>
              <w:t>.</w:t>
            </w:r>
            <w:r>
              <w:rPr>
                <w:rFonts w:hint="eastAsia"/>
                <w:color w:val="FF0000"/>
                <w:highlight w:val="yellow"/>
              </w:rPr>
              <w:t>81</w:t>
            </w:r>
            <w:r w:rsidRPr="00040842">
              <w:rPr>
                <w:rFonts w:hint="eastAsia"/>
                <w:color w:val="FF0000"/>
                <w:highlight w:val="yellow"/>
              </w:rPr>
              <w:t>间距</w:t>
            </w:r>
            <w:r w:rsidR="0092396E">
              <w:rPr>
                <w:rFonts w:hint="eastAsia"/>
                <w:color w:val="FF0000"/>
                <w:highlight w:val="yellow"/>
              </w:rPr>
              <w:t>5</w:t>
            </w:r>
            <w:r>
              <w:rPr>
                <w:rFonts w:hint="eastAsia"/>
                <w:color w:val="FF0000"/>
                <w:highlight w:val="yellow"/>
              </w:rPr>
              <w:t>个</w:t>
            </w:r>
            <w:r w:rsidRPr="00040842">
              <w:rPr>
                <w:rFonts w:hint="eastAsia"/>
                <w:color w:val="FF0000"/>
                <w:highlight w:val="yellow"/>
              </w:rPr>
              <w:t>节点两端带固定。</w:t>
            </w:r>
          </w:p>
          <w:p w:rsidR="00040842" w:rsidRDefault="00F62797" w:rsidP="00050C09">
            <w:r w:rsidRPr="00E17FE3">
              <w:rPr>
                <w:rFonts w:hint="eastAsia"/>
                <w:color w:val="FF0000"/>
                <w:highlight w:val="yellow"/>
              </w:rPr>
              <w:t>注：</w:t>
            </w:r>
            <w:r w:rsidRPr="00E17FE3">
              <w:rPr>
                <w:rFonts w:hint="eastAsia"/>
                <w:color w:val="FF0000"/>
                <w:highlight w:val="yellow"/>
              </w:rPr>
              <w:t>S+</w:t>
            </w:r>
            <w:r w:rsidR="00E17FE3" w:rsidRPr="00E17FE3">
              <w:rPr>
                <w:rFonts w:hint="eastAsia"/>
                <w:color w:val="FF0000"/>
                <w:highlight w:val="yellow"/>
              </w:rPr>
              <w:t>、</w:t>
            </w:r>
            <w:r w:rsidR="00E17FE3" w:rsidRPr="00E17FE3">
              <w:rPr>
                <w:rFonts w:hint="eastAsia"/>
                <w:color w:val="FF0000"/>
                <w:highlight w:val="yellow"/>
              </w:rPr>
              <w:t>S-</w:t>
            </w:r>
            <w:r w:rsidR="00E17FE3" w:rsidRPr="00E17FE3">
              <w:rPr>
                <w:rFonts w:hint="eastAsia"/>
                <w:color w:val="FF0000"/>
                <w:highlight w:val="yellow"/>
              </w:rPr>
              <w:t>为音频功率放大</w:t>
            </w:r>
            <w:r w:rsidR="00615974">
              <w:rPr>
                <w:rFonts w:hint="eastAsia"/>
                <w:color w:val="FF0000"/>
                <w:highlight w:val="yellow"/>
              </w:rPr>
              <w:t>(5V8W)</w:t>
            </w:r>
            <w:r w:rsidR="00E17FE3" w:rsidRPr="00E17FE3">
              <w:rPr>
                <w:rFonts w:hint="eastAsia"/>
                <w:color w:val="FF0000"/>
                <w:highlight w:val="yellow"/>
              </w:rPr>
              <w:t>后输出端子，外接音频喇叭。</w:t>
            </w:r>
          </w:p>
        </w:tc>
        <w:tc>
          <w:tcPr>
            <w:tcW w:w="2835" w:type="dxa"/>
            <w:vMerge w:val="restart"/>
            <w:vAlign w:val="center"/>
          </w:tcPr>
          <w:p w:rsidR="001D7FF5" w:rsidRDefault="00615974" w:rsidP="00050C09">
            <w:pPr>
              <w:jc w:val="center"/>
            </w:pPr>
            <w:r>
              <w:object w:dxaOrig="14597" w:dyaOrig="4336">
                <v:shape id="_x0000_i1030" type="#_x0000_t75" style="width:130.45pt;height:39.25pt" o:ole="">
                  <v:imagedata r:id="rId24" o:title=""/>
                </v:shape>
                <o:OLEObject Type="Embed" ProgID="Visio.Drawing.11" ShapeID="_x0000_i1030" DrawAspect="Content" ObjectID="_1530367472" r:id="rId25"/>
              </w:object>
            </w:r>
          </w:p>
        </w:tc>
      </w:tr>
      <w:tr w:rsidR="001D7FF5" w:rsidTr="00615974">
        <w:tc>
          <w:tcPr>
            <w:tcW w:w="863" w:type="dxa"/>
          </w:tcPr>
          <w:p w:rsidR="001D7FF5" w:rsidRDefault="001D7FF5" w:rsidP="00050C09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7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J7</w:t>
            </w:r>
          </w:p>
          <w:p w:rsidR="001D7FF5" w:rsidRDefault="001D7FF5" w:rsidP="00050C09">
            <w:r>
              <w:rPr>
                <w:rFonts w:hint="eastAsia"/>
              </w:rPr>
              <w:t>调试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A06FF7" w:rsidTr="00050C09">
              <w:tc>
                <w:tcPr>
                  <w:tcW w:w="833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DEBUG</w:t>
                  </w:r>
                </w:p>
              </w:tc>
            </w:tr>
          </w:tbl>
          <w:p w:rsidR="001D7FF5" w:rsidRDefault="00040842" w:rsidP="00AE3286">
            <w:r w:rsidRPr="00040842">
              <w:rPr>
                <w:rFonts w:hint="eastAsia"/>
                <w:color w:val="FF0000"/>
                <w:highlight w:val="yellow"/>
              </w:rPr>
              <w:t>端子：</w:t>
            </w:r>
            <w:r w:rsidR="00AE3286">
              <w:rPr>
                <w:rFonts w:hint="eastAsia"/>
                <w:color w:val="FF0000"/>
                <w:highlight w:val="yellow"/>
              </w:rPr>
              <w:t>DB9</w:t>
            </w:r>
            <w:r w:rsidR="00AE3286">
              <w:rPr>
                <w:rFonts w:hint="eastAsia"/>
                <w:color w:val="FF0000"/>
                <w:highlight w:val="yellow"/>
              </w:rPr>
              <w:t>接口</w:t>
            </w:r>
            <w:r w:rsidRPr="00040842">
              <w:rPr>
                <w:rFonts w:hint="eastAsia"/>
                <w:color w:val="FF0000"/>
                <w:highlight w:val="yellow"/>
              </w:rPr>
              <w:t>。</w:t>
            </w:r>
          </w:p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8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J8</w:t>
            </w:r>
          </w:p>
          <w:p w:rsidR="001D7FF5" w:rsidRDefault="001D7FF5" w:rsidP="00050C09">
            <w:r w:rsidRPr="00E7124D">
              <w:rPr>
                <w:rFonts w:hint="eastAsia"/>
                <w:sz w:val="16"/>
              </w:rPr>
              <w:t>以太网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A06FF7" w:rsidTr="00050C09">
              <w:tc>
                <w:tcPr>
                  <w:tcW w:w="833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LAN1</w:t>
                  </w:r>
                </w:p>
              </w:tc>
            </w:tr>
          </w:tbl>
          <w:p w:rsidR="001D7FF5" w:rsidRDefault="001D7FF5" w:rsidP="00050C09"/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r w:rsidRPr="00816CD5">
              <w:rPr>
                <w:rFonts w:hint="eastAsia"/>
              </w:rPr>
              <w:lastRenderedPageBreak/>
              <w:t>NO.</w:t>
            </w:r>
            <w:r>
              <w:rPr>
                <w:rFonts w:hint="eastAsia"/>
              </w:rPr>
              <w:t>9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J9</w:t>
            </w:r>
          </w:p>
          <w:p w:rsidR="001D7FF5" w:rsidRDefault="001D7FF5" w:rsidP="00050C09">
            <w:r>
              <w:rPr>
                <w:rFonts w:hint="eastAsia"/>
              </w:rPr>
              <w:t>音频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615974" w:rsidTr="00050C09">
              <w:tc>
                <w:tcPr>
                  <w:tcW w:w="833" w:type="dxa"/>
                </w:tcPr>
                <w:p w:rsidR="001D7FF5" w:rsidRPr="00615974" w:rsidRDefault="001D7FF5" w:rsidP="00050C09">
                  <w:pPr>
                    <w:rPr>
                      <w:color w:val="FF0000"/>
                      <w:sz w:val="15"/>
                      <w:highlight w:val="yellow"/>
                    </w:rPr>
                  </w:pPr>
                  <w:r w:rsidRPr="00615974">
                    <w:rPr>
                      <w:rFonts w:hint="eastAsia"/>
                      <w:color w:val="FF0000"/>
                      <w:sz w:val="15"/>
                      <w:highlight w:val="yellow"/>
                    </w:rPr>
                    <w:t>AUDIO</w:t>
                  </w:r>
                </w:p>
              </w:tc>
            </w:tr>
          </w:tbl>
          <w:p w:rsidR="001D7FF5" w:rsidRDefault="00F62797" w:rsidP="00615974">
            <w:r w:rsidRPr="00615974">
              <w:rPr>
                <w:rFonts w:hint="eastAsia"/>
                <w:color w:val="FF0000"/>
                <w:highlight w:val="yellow"/>
              </w:rPr>
              <w:t>3.5mm</w:t>
            </w:r>
            <w:r w:rsidR="00615974" w:rsidRPr="00615974">
              <w:rPr>
                <w:rFonts w:hint="eastAsia"/>
                <w:color w:val="FF0000"/>
                <w:highlight w:val="yellow"/>
              </w:rPr>
              <w:t>标准音频输出（耳机孔）</w:t>
            </w:r>
            <w:r w:rsidRPr="00615974">
              <w:rPr>
                <w:rFonts w:hint="eastAsia"/>
                <w:color w:val="FF0000"/>
                <w:highlight w:val="yellow"/>
              </w:rPr>
              <w:t>。</w:t>
            </w:r>
          </w:p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Default="001D7FF5" w:rsidP="00050C09">
            <w:del w:id="182" w:author="kx2008" w:date="2016-07-18T11:12:00Z">
              <w:r w:rsidRPr="00816CD5" w:rsidDel="005F4FD0">
                <w:rPr>
                  <w:rFonts w:hint="eastAsia"/>
                </w:rPr>
                <w:delText>NO.</w:delText>
              </w:r>
              <w:r w:rsidDel="005F4FD0">
                <w:rPr>
                  <w:rFonts w:hint="eastAsia"/>
                </w:rPr>
                <w:delText>10</w:delText>
              </w:r>
            </w:del>
          </w:p>
        </w:tc>
        <w:tc>
          <w:tcPr>
            <w:tcW w:w="709" w:type="dxa"/>
          </w:tcPr>
          <w:p w:rsidR="001D7FF5" w:rsidDel="005F4FD0" w:rsidRDefault="001D7FF5" w:rsidP="00050C09">
            <w:pPr>
              <w:rPr>
                <w:del w:id="183" w:author="kx2008" w:date="2016-07-18T11:12:00Z"/>
              </w:rPr>
            </w:pPr>
            <w:del w:id="184" w:author="kx2008" w:date="2016-07-18T11:12:00Z">
              <w:r w:rsidDel="005F4FD0">
                <w:rPr>
                  <w:rFonts w:hint="eastAsia"/>
                </w:rPr>
                <w:delText>J10</w:delText>
              </w:r>
            </w:del>
          </w:p>
          <w:p w:rsidR="001D7FF5" w:rsidRDefault="001D7FF5" w:rsidP="00050C09"/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A06FF7" w:rsidDel="005F4FD0" w:rsidTr="00050C09">
              <w:trPr>
                <w:del w:id="185" w:author="kx2008" w:date="2016-07-18T11:12:00Z"/>
              </w:trPr>
              <w:tc>
                <w:tcPr>
                  <w:tcW w:w="833" w:type="dxa"/>
                </w:tcPr>
                <w:p w:rsidR="001D7FF5" w:rsidRPr="00A06FF7" w:rsidDel="005F4FD0" w:rsidRDefault="001D7FF5" w:rsidP="00050C09">
                  <w:pPr>
                    <w:rPr>
                      <w:del w:id="186" w:author="kx2008" w:date="2016-07-18T11:12:00Z"/>
                      <w:sz w:val="15"/>
                    </w:rPr>
                  </w:pPr>
                  <w:del w:id="187" w:author="kx2008" w:date="2016-07-18T11:12:00Z">
                    <w:r w:rsidDel="005F4FD0">
                      <w:rPr>
                        <w:rFonts w:hint="eastAsia"/>
                        <w:sz w:val="15"/>
                      </w:rPr>
                      <w:delText>USB</w:delText>
                    </w:r>
                  </w:del>
                </w:p>
              </w:tc>
            </w:tr>
          </w:tbl>
          <w:p w:rsidR="001D7FF5" w:rsidRDefault="001D7FF5" w:rsidP="00050C09"/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Pr="00816CD5" w:rsidRDefault="001D7FF5" w:rsidP="00050C09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11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J11</w:t>
            </w:r>
          </w:p>
          <w:p w:rsidR="001D7FF5" w:rsidRDefault="001D7FF5" w:rsidP="00050C09">
            <w:r>
              <w:rPr>
                <w:rFonts w:hint="eastAsia"/>
              </w:rPr>
              <w:t>TFT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A06FF7" w:rsidTr="00050C09">
              <w:tc>
                <w:tcPr>
                  <w:tcW w:w="833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LVDS</w:t>
                  </w:r>
                </w:p>
              </w:tc>
            </w:tr>
          </w:tbl>
          <w:p w:rsidR="001D7FF5" w:rsidRDefault="001D7FF5" w:rsidP="00050C09"/>
        </w:tc>
        <w:tc>
          <w:tcPr>
            <w:tcW w:w="2835" w:type="dxa"/>
            <w:vMerge/>
          </w:tcPr>
          <w:p w:rsidR="001D7FF5" w:rsidRDefault="001D7FF5" w:rsidP="00050C09"/>
        </w:tc>
      </w:tr>
      <w:tr w:rsidR="001D7FF5" w:rsidTr="00615974">
        <w:tc>
          <w:tcPr>
            <w:tcW w:w="863" w:type="dxa"/>
          </w:tcPr>
          <w:p w:rsidR="001D7FF5" w:rsidRPr="00816CD5" w:rsidRDefault="001D7FF5" w:rsidP="00050C09">
            <w:r w:rsidRPr="00816CD5">
              <w:rPr>
                <w:rFonts w:hint="eastAsia"/>
              </w:rPr>
              <w:t>NO.</w:t>
            </w:r>
            <w:r>
              <w:rPr>
                <w:rFonts w:hint="eastAsia"/>
              </w:rPr>
              <w:t>12</w:t>
            </w:r>
          </w:p>
        </w:tc>
        <w:tc>
          <w:tcPr>
            <w:tcW w:w="709" w:type="dxa"/>
          </w:tcPr>
          <w:p w:rsidR="001D7FF5" w:rsidRDefault="001D7FF5" w:rsidP="00050C09">
            <w:r>
              <w:rPr>
                <w:rFonts w:hint="eastAsia"/>
              </w:rPr>
              <w:t>J12</w:t>
            </w:r>
          </w:p>
          <w:p w:rsidR="001D7FF5" w:rsidRDefault="001D7FF5" w:rsidP="00050C09">
            <w:r>
              <w:rPr>
                <w:rFonts w:hint="eastAsia"/>
              </w:rPr>
              <w:t>天线</w:t>
            </w:r>
          </w:p>
        </w:tc>
        <w:tc>
          <w:tcPr>
            <w:tcW w:w="5340" w:type="dxa"/>
          </w:tcPr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33"/>
            </w:tblGrid>
            <w:tr w:rsidR="001D7FF5" w:rsidRPr="00A06FF7" w:rsidTr="00050C09">
              <w:tc>
                <w:tcPr>
                  <w:tcW w:w="833" w:type="dxa"/>
                </w:tcPr>
                <w:p w:rsidR="001D7FF5" w:rsidRPr="00A06FF7" w:rsidRDefault="001D7FF5" w:rsidP="00050C09">
                  <w:pPr>
                    <w:rPr>
                      <w:sz w:val="15"/>
                    </w:rPr>
                  </w:pPr>
                  <w:r>
                    <w:rPr>
                      <w:rFonts w:hint="eastAsia"/>
                      <w:sz w:val="15"/>
                    </w:rPr>
                    <w:t>3G/4G</w:t>
                  </w:r>
                </w:p>
              </w:tc>
            </w:tr>
          </w:tbl>
          <w:p w:rsidR="001D7FF5" w:rsidRDefault="001D7FF5" w:rsidP="00050C09"/>
        </w:tc>
        <w:tc>
          <w:tcPr>
            <w:tcW w:w="2835" w:type="dxa"/>
            <w:vMerge/>
          </w:tcPr>
          <w:p w:rsidR="001D7FF5" w:rsidRDefault="001D7FF5" w:rsidP="00050C09"/>
        </w:tc>
      </w:tr>
    </w:tbl>
    <w:p w:rsidR="00BB6B1C" w:rsidRDefault="00BB6B1C" w:rsidP="004057B9"/>
    <w:p w:rsidR="00BB6B1C" w:rsidRDefault="00121DB1" w:rsidP="004057B9">
      <w:r>
        <w:rPr>
          <w:rFonts w:hint="eastAsia"/>
        </w:rPr>
        <w:t>注：端子位置后续可以进行沟通确定。</w:t>
      </w:r>
    </w:p>
    <w:p w:rsidR="001A1F4D" w:rsidRDefault="001A1F4D" w:rsidP="004057B9"/>
    <w:p w:rsidR="001A1F4D" w:rsidRDefault="001A1F4D" w:rsidP="001A1F4D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188" w:name="_Toc447615406"/>
      <w:r>
        <w:rPr>
          <w:rFonts w:hint="eastAsia"/>
        </w:rPr>
        <w:t>核心板接口要求</w:t>
      </w:r>
      <w:bookmarkEnd w:id="188"/>
    </w:p>
    <w:p w:rsidR="001A1F4D" w:rsidRDefault="001A1F4D" w:rsidP="001A1F4D">
      <w:pPr>
        <w:ind w:firstLineChars="200" w:firstLine="480"/>
      </w:pPr>
      <w:r>
        <w:rPr>
          <w:rFonts w:hint="eastAsia"/>
        </w:rPr>
        <w:t>为了突出平台化的概念，通过</w:t>
      </w:r>
      <w:r>
        <w:rPr>
          <w:rFonts w:hint="eastAsia"/>
        </w:rPr>
        <w:t>TI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PinMux</w:t>
      </w:r>
      <w:proofErr w:type="spellEnd"/>
      <w:r>
        <w:rPr>
          <w:rFonts w:hint="eastAsia"/>
        </w:rPr>
        <w:t>工具对</w:t>
      </w:r>
      <w:r>
        <w:rPr>
          <w:rFonts w:hint="eastAsia"/>
        </w:rPr>
        <w:t>AM335X</w:t>
      </w:r>
      <w:r>
        <w:rPr>
          <w:rFonts w:hint="eastAsia"/>
        </w:rPr>
        <w:t>硬件资源进行配置，给出</w:t>
      </w:r>
      <w:r>
        <w:rPr>
          <w:rFonts w:hint="eastAsia"/>
        </w:rPr>
        <w:t>AM335X</w:t>
      </w:r>
      <w:r>
        <w:rPr>
          <w:rFonts w:hint="eastAsia"/>
        </w:rPr>
        <w:t>核心板可以输出以下资源：</w:t>
      </w:r>
    </w:p>
    <w:p w:rsidR="00612CDC" w:rsidRDefault="00612CDC" w:rsidP="00612CDC">
      <w:pPr>
        <w:ind w:firstLineChars="200" w:firstLine="480"/>
      </w:pPr>
    </w:p>
    <w:tbl>
      <w:tblPr>
        <w:tblStyle w:val="a3"/>
        <w:tblW w:w="0" w:type="auto"/>
        <w:tblInd w:w="383" w:type="dxa"/>
        <w:tblLook w:val="04A0" w:firstRow="1" w:lastRow="0" w:firstColumn="1" w:lastColumn="0" w:noHBand="0" w:noVBand="1"/>
      </w:tblPr>
      <w:tblGrid>
        <w:gridCol w:w="1081"/>
        <w:gridCol w:w="2211"/>
        <w:gridCol w:w="1253"/>
        <w:gridCol w:w="3402"/>
      </w:tblGrid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资源名称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备注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24</w:t>
            </w:r>
            <w:r>
              <w:rPr>
                <w:rFonts w:hint="eastAsia"/>
              </w:rPr>
              <w:t>位真彩色接口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考虑到以后</w:t>
            </w:r>
            <w:r>
              <w:t>10</w:t>
            </w:r>
            <w:r>
              <w:rPr>
                <w:rFonts w:hint="eastAsia"/>
              </w:rPr>
              <w:t>寸屏显示效果需求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以太网接口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路与上级系统连接，</w:t>
            </w:r>
            <w:r>
              <w:t>1</w:t>
            </w:r>
            <w:r>
              <w:rPr>
                <w:rFonts w:hint="eastAsia"/>
              </w:rPr>
              <w:t>路备用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音频接口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用于人机交互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4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CAN</w:t>
            </w:r>
            <w:r>
              <w:rPr>
                <w:rFonts w:hint="eastAsia"/>
              </w:rPr>
              <w:t>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路与充电控制器通信，</w:t>
            </w:r>
            <w:r>
              <w:t>1</w:t>
            </w:r>
            <w:r>
              <w:rPr>
                <w:rFonts w:hint="eastAsia"/>
              </w:rPr>
              <w:t>路备用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USART</w:t>
            </w:r>
            <w:r>
              <w:rPr>
                <w:rFonts w:hint="eastAsia"/>
              </w:rPr>
              <w:t>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del w:id="189" w:author="kx2008" w:date="2016-07-18T11:18:00Z">
              <w:r w:rsidDel="00945510">
                <w:delText>5</w:delText>
              </w:r>
            </w:del>
            <w:ins w:id="190" w:author="kx2008" w:date="2016-07-18T11:18:00Z">
              <w:r w:rsidR="00945510">
                <w:rPr>
                  <w:rFonts w:hint="eastAsia"/>
                </w:rPr>
                <w:t>4</w:t>
              </w:r>
            </w:ins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6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USB</w:t>
            </w:r>
            <w:r>
              <w:rPr>
                <w:rFonts w:hint="eastAsia"/>
              </w:rPr>
              <w:t>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del w:id="191" w:author="kx2008" w:date="2016-07-18T11:18:00Z">
              <w:r w:rsidDel="00945510">
                <w:delText>2</w:delText>
              </w:r>
            </w:del>
            <w:ins w:id="192" w:author="kx2008" w:date="2016-07-18T11:18:00Z">
              <w:r w:rsidR="00945510">
                <w:rPr>
                  <w:rFonts w:hint="eastAsia"/>
                </w:rPr>
                <w:t>1</w:t>
              </w:r>
            </w:ins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del w:id="193" w:author="kx2008" w:date="2016-07-18T11:18:00Z">
              <w:r w:rsidDel="00945510">
                <w:delText>1</w:delText>
              </w:r>
              <w:r w:rsidDel="00945510">
                <w:rPr>
                  <w:rFonts w:hint="eastAsia"/>
                </w:rPr>
                <w:delText>路用于</w:delText>
              </w:r>
              <w:r w:rsidRPr="003A330B" w:rsidDel="00945510">
                <w:rPr>
                  <w:rFonts w:hint="eastAsia"/>
                </w:rPr>
                <w:delText>模块内部用于扩展外界模块，</w:delText>
              </w:r>
              <w:r w:rsidRPr="003A330B" w:rsidDel="00945510">
                <w:delText>1</w:delText>
              </w:r>
              <w:r w:rsidRPr="003A330B" w:rsidDel="00945510">
                <w:rPr>
                  <w:rFonts w:hint="eastAsia"/>
                </w:rPr>
                <w:delText>路用于接</w:delText>
              </w:r>
              <w:r w:rsidRPr="003A330B" w:rsidDel="00945510">
                <w:delText>U</w:delText>
              </w:r>
              <w:r w:rsidRPr="003A330B" w:rsidDel="00945510">
                <w:rPr>
                  <w:rFonts w:hint="eastAsia"/>
                </w:rPr>
                <w:delText>盘</w:delText>
              </w:r>
            </w:del>
            <w:ins w:id="194" w:author="kx2008" w:date="2016-07-18T11:18:00Z">
              <w:r w:rsidR="00945510">
                <w:rPr>
                  <w:rFonts w:hint="eastAsia"/>
                </w:rPr>
                <w:t>，</w:t>
              </w:r>
            </w:ins>
            <w:ins w:id="195" w:author="kx2008" w:date="2016-07-18T11:19:00Z">
              <w:r w:rsidR="00945510">
                <w:rPr>
                  <w:rFonts w:hint="eastAsia"/>
                </w:rPr>
                <w:t>用于扩展</w:t>
              </w:r>
              <w:r w:rsidR="00945510">
                <w:rPr>
                  <w:rFonts w:hint="eastAsia"/>
                </w:rPr>
                <w:t>4G</w:t>
              </w:r>
              <w:r w:rsidR="00945510">
                <w:rPr>
                  <w:rFonts w:hint="eastAsia"/>
                </w:rPr>
                <w:t>模块</w:t>
              </w:r>
            </w:ins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7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RTC</w:t>
            </w:r>
            <w:r>
              <w:rPr>
                <w:rFonts w:hint="eastAsia"/>
              </w:rPr>
              <w:t>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实时时钟</w:t>
            </w: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8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SD</w:t>
            </w:r>
            <w:r>
              <w:rPr>
                <w:rFonts w:hint="eastAsia"/>
              </w:rPr>
              <w:t>卡接口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9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rPr>
                <w:rFonts w:hint="eastAsia"/>
              </w:rPr>
              <w:t>触摸屏接口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10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SPI</w:t>
            </w:r>
            <w:r>
              <w:rPr>
                <w:rFonts w:hint="eastAsia"/>
              </w:rPr>
              <w:t>接口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</w:t>
            </w:r>
            <w:r>
              <w:rPr>
                <w:rFonts w:hint="eastAsia"/>
              </w:rPr>
              <w:t>路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8</w:t>
            </w:r>
            <w:r>
              <w:rPr>
                <w:rFonts w:hint="eastAsia"/>
              </w:rPr>
              <w:t>位数据总线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  <w:tr w:rsidR="00612CDC" w:rsidTr="00612CDC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12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GPIO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 w:rsidP="00612CDC">
            <w:pPr>
              <w:ind w:firstLine="480"/>
              <w:rPr>
                <w:rFonts w:asciiTheme="minorHAnsi" w:eastAsiaTheme="minorEastAsia" w:hAnsiTheme="minorHAnsi"/>
                <w:sz w:val="21"/>
                <w:szCs w:val="22"/>
              </w:rPr>
            </w:pPr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sz w:val="21"/>
                <w:szCs w:val="22"/>
              </w:rPr>
            </w:pPr>
          </w:p>
        </w:tc>
      </w:tr>
    </w:tbl>
    <w:p w:rsidR="00612CDC" w:rsidRDefault="00612CDC" w:rsidP="00612CDC">
      <w:pPr>
        <w:ind w:firstLineChars="200" w:firstLine="420"/>
        <w:rPr>
          <w:rFonts w:asciiTheme="minorHAnsi" w:eastAsiaTheme="minorEastAsia" w:hAnsiTheme="minorHAnsi" w:cstheme="minorBidi"/>
          <w:sz w:val="21"/>
          <w:szCs w:val="22"/>
        </w:rPr>
      </w:pPr>
    </w:p>
    <w:p w:rsidR="00612CDC" w:rsidRDefault="00612CDC" w:rsidP="00612CDC">
      <w:commentRangeStart w:id="196"/>
      <w:r>
        <w:rPr>
          <w:rFonts w:hint="eastAsia"/>
        </w:rPr>
        <w:t>接口端子采用</w:t>
      </w:r>
      <w:r>
        <w:t>100</w:t>
      </w:r>
      <w:r>
        <w:rPr>
          <w:rFonts w:hint="eastAsia"/>
        </w:rPr>
        <w:t>针</w:t>
      </w:r>
      <w:r>
        <w:t>1.27</w:t>
      </w:r>
      <w:r>
        <w:rPr>
          <w:rFonts w:hint="eastAsia"/>
        </w:rPr>
        <w:t>间距双排贴装插座（插座具体内容见后边备注），插座信号连接原理图如下（注：每个信号需要接匹配电阻）：</w:t>
      </w:r>
      <w:commentRangeEnd w:id="196"/>
      <w:r w:rsidR="00715A1D">
        <w:rPr>
          <w:rStyle w:val="ab"/>
        </w:rPr>
        <w:commentReference w:id="196"/>
      </w:r>
    </w:p>
    <w:p w:rsidR="00612CDC" w:rsidRDefault="00612CDC" w:rsidP="00612CDC">
      <w:pPr>
        <w:rPr>
          <w:noProof/>
        </w:rPr>
      </w:pPr>
    </w:p>
    <w:p w:rsidR="00612CDC" w:rsidRDefault="002222A7" w:rsidP="00612CD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938694</wp:posOffset>
                </wp:positionH>
                <wp:positionV relativeFrom="paragraph">
                  <wp:posOffset>499555</wp:posOffset>
                </wp:positionV>
                <wp:extent cx="606711" cy="117009"/>
                <wp:effectExtent l="0" t="0" r="2222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1" cy="1170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left:0;text-align:left;margin-left:73.9pt;margin-top:39.35pt;width:47.75pt;height:9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" fillcolor="white [3212]" strokecolor="white [3212]" strokeweight="2pt"/>
            </w:pict>
          </mc:Fallback>
        </mc:AlternateContent>
      </w:r>
      <w:commentRangeStart w:id="197"/>
      <w:r w:rsidR="00121DB1">
        <w:rPr>
          <w:noProof/>
        </w:rPr>
        <w:drawing>
          <wp:inline distT="0" distB="0" distL="0" distR="0" wp14:anchorId="4ED64BCE" wp14:editId="0E26F4FB">
            <wp:extent cx="5278120" cy="2710535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7"/>
      <w:r w:rsidR="00140A49">
        <w:rPr>
          <w:rStyle w:val="ab"/>
        </w:rPr>
        <w:commentReference w:id="197"/>
      </w:r>
    </w:p>
    <w:p w:rsidR="00612CDC" w:rsidRDefault="00121DB1" w:rsidP="00612CDC">
      <w:pPr>
        <w:rPr>
          <w:noProof/>
        </w:rPr>
      </w:pPr>
      <w:commentRangeStart w:id="198"/>
      <w:r>
        <w:rPr>
          <w:noProof/>
        </w:rPr>
        <w:drawing>
          <wp:inline distT="0" distB="0" distL="0" distR="0" wp14:anchorId="6918D9AB" wp14:editId="79636343">
            <wp:extent cx="5278120" cy="2694040"/>
            <wp:effectExtent l="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9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8"/>
      <w:r w:rsidR="00793D49">
        <w:rPr>
          <w:rStyle w:val="ab"/>
        </w:rPr>
        <w:commentReference w:id="198"/>
      </w:r>
    </w:p>
    <w:p w:rsidR="00612CDC" w:rsidRDefault="00612CDC" w:rsidP="00612CDC"/>
    <w:p w:rsidR="00612CDC" w:rsidRDefault="00612CDC" w:rsidP="00121DB1"/>
    <w:p w:rsidR="00612CDC" w:rsidRDefault="00612CDC" w:rsidP="00612CDC">
      <w:pPr>
        <w:ind w:firstLineChars="200" w:firstLine="480"/>
      </w:pPr>
      <w:r>
        <w:rPr>
          <w:rFonts w:hint="eastAsia"/>
        </w:rPr>
        <w:t>以上插座信号连接原理图是按照现有产品</w:t>
      </w:r>
      <w:r>
        <w:t>IIM-801A</w:t>
      </w:r>
      <w:r>
        <w:rPr>
          <w:rFonts w:hint="eastAsia"/>
        </w:rPr>
        <w:t>核心板接口定义。</w:t>
      </w:r>
    </w:p>
    <w:p w:rsidR="00612CDC" w:rsidRPr="00121DB1" w:rsidRDefault="00612CDC" w:rsidP="00121DB1"/>
    <w:p w:rsidR="00612CDC" w:rsidRDefault="00612CDC" w:rsidP="00612CDC">
      <w:pPr>
        <w:ind w:firstLineChars="200" w:firstLine="480"/>
      </w:pPr>
      <w:r>
        <w:rPr>
          <w:rFonts w:hint="eastAsia"/>
        </w:rPr>
        <w:t>具体端子接口定义如下：</w:t>
      </w:r>
    </w:p>
    <w:p w:rsidR="00612CDC" w:rsidRDefault="00612CDC" w:rsidP="00612CDC">
      <w:pPr>
        <w:ind w:firstLineChars="200" w:firstLine="480"/>
      </w:pPr>
      <w:r>
        <w:t>CON1A</w:t>
      </w:r>
      <w:r>
        <w:rPr>
          <w:rFonts w:hint="eastAsia"/>
        </w:rPr>
        <w:t>端子定义：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379"/>
        <w:gridCol w:w="842"/>
        <w:gridCol w:w="4015"/>
      </w:tblGrid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网络名称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定义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lastRenderedPageBreak/>
              <w:t>10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LCD_DATA8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LCD_DATA9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LCD_AC_BIAS_EN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AC bias enable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LCD_HSYNC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Horizontal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LCD_PCLK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Pixel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LCD_VSYNC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Vertical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trHeight w:val="43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GPMC_nBE0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Upper Byte Enable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NC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GPMC_WEn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Write Enable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GPMC_nCS1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Chip selects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GPMC_ADVn_ALE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eastAsiaTheme="minorEastAsia" w:cstheme="minorBidi"/>
              </w:rPr>
            </w:pPr>
            <w:r>
              <w:t>Address Valid or Address Latch Enable</w:t>
            </w:r>
          </w:p>
          <w:p w:rsidR="00612CDC" w:rsidRDefault="00612CDC">
            <w:r>
              <w:t>depending if NOR or NAND protocol</w:t>
            </w:r>
          </w:p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gramStart"/>
            <w:r>
              <w:t>memories</w:t>
            </w:r>
            <w:proofErr w:type="gramEnd"/>
            <w:r>
              <w:t xml:space="preserve"> are selected.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GPMC_nCS2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Chip selects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GPMC_OEn</w:t>
            </w:r>
            <w:proofErr w:type="spellEnd"/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Output Enable (active low).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GPMC_nCS3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Chip selects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37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GPMC_WAIT0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  <w:color w:val="FF0000"/>
              </w:rPr>
            </w:pPr>
            <w:r>
              <w:rPr>
                <w:color w:val="FF0000"/>
              </w:rPr>
              <w:t>GPMC Wait 0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GPIO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39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RMII2_RXERR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Receive Data Error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GPMC_nBE1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Upper Byte Enable (active low)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GPMC_AD5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49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lastRenderedPageBreak/>
              <w:t>50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GPMC_AD7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LCD_DATA23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LCD_DATA22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LCD_DATA21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LCD_DATA20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LCD_DATA19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LCD_DATA18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59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LCD_DATA16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LCD Data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RMII2_TXEN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Transmit Enable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RMII2_TXD1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Transmit Data bit 1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RMII2_TXD0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Transmit Data bit 0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69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GPMC_BA6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GPMC_BA7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GPMC_BA8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Address Bus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RMII2_CRS_DV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Carrier Sense / Data Valid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RMII2_RXD1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Receive Data bit 1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RMII2_RXD0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Receive Data bit 0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VUSB_VBUS0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eastAsiaTheme="minorEastAsia" w:cstheme="minorBidi"/>
              </w:rPr>
            </w:pPr>
            <w:proofErr w:type="spellStart"/>
            <w:r>
              <w:t>USBx</w:t>
            </w:r>
            <w:proofErr w:type="spellEnd"/>
            <w:r>
              <w:t xml:space="preserve"> VBUS (input only for voltage</w:t>
            </w:r>
          </w:p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sensing)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USB_DP1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data differential pair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79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USB_ID0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OTG identification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USB_DM1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data differential pair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USB_CE0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</w:t>
            </w:r>
            <w:proofErr w:type="spellStart"/>
            <w:r>
              <w:t>Phy</w:t>
            </w:r>
            <w:proofErr w:type="spellEnd"/>
            <w:r>
              <w:t xml:space="preserve"> charge enable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USB_DRVVBUS1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VBUS supply control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USB_DRVVBUS0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VBUS supply control</w:t>
            </w:r>
          </w:p>
        </w:tc>
      </w:tr>
      <w:tr w:rsidR="00612CDC" w:rsidTr="00612CDC">
        <w:trPr>
          <w:trHeight w:val="463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VUSB_VBUS1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eastAsiaTheme="minorEastAsia" w:cstheme="minorBidi"/>
              </w:rPr>
            </w:pPr>
            <w:proofErr w:type="spellStart"/>
            <w:r>
              <w:t>USBx</w:t>
            </w:r>
            <w:proofErr w:type="spellEnd"/>
            <w:r>
              <w:t xml:space="preserve"> VBUS (input only for voltage</w:t>
            </w:r>
          </w:p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sensing)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USB_ID1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OTG identification</w:t>
            </w:r>
          </w:p>
        </w:tc>
      </w:tr>
      <w:tr w:rsidR="00612CDC" w:rsidTr="00612CDC">
        <w:trPr>
          <w:trHeight w:val="43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USB_DP0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data differential pair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USB_CE1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</w:t>
            </w:r>
            <w:proofErr w:type="spellStart"/>
            <w:r>
              <w:t>Phy</w:t>
            </w:r>
            <w:proofErr w:type="spellEnd"/>
            <w:r>
              <w:t xml:space="preserve"> charge enable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89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USB_DM0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USBx</w:t>
            </w:r>
            <w:proofErr w:type="spellEnd"/>
            <w:r>
              <w:t xml:space="preserve"> data differential pair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lastRenderedPageBreak/>
              <w:t>90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91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92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93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MMC0_CMD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MMC/SD command signal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94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MMC0_CLK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MMC/SD serial clock output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95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MMC0_DAT0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MMC/SD data signal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96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MMC0_DAT1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MMC/SD data signal, SDIO interrupt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97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MMC0_DAT2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eastAsiaTheme="minorEastAsia" w:cstheme="minorBidi"/>
              </w:rPr>
            </w:pPr>
            <w:r>
              <w:t>MMC/SD data signal, SDIO read wait</w:t>
            </w:r>
          </w:p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output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98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MMC0_DAT3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eastAsiaTheme="minorEastAsia" w:cstheme="minorBidi"/>
              </w:rPr>
            </w:pPr>
            <w:r>
              <w:t>MMC/SD data signal, SDIO read wait</w:t>
            </w:r>
          </w:p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output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99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100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</w:tbl>
    <w:p w:rsidR="00612CDC" w:rsidRDefault="00612CDC" w:rsidP="00612CDC">
      <w:pPr>
        <w:ind w:firstLineChars="200" w:firstLine="480"/>
        <w:rPr>
          <w:rFonts w:asciiTheme="minorHAnsi" w:eastAsiaTheme="minorEastAsia" w:hAnsiTheme="minorHAnsi" w:cstheme="minorBidi"/>
        </w:rPr>
      </w:pPr>
    </w:p>
    <w:p w:rsidR="00612CDC" w:rsidRDefault="00612CDC" w:rsidP="00612CDC">
      <w:pPr>
        <w:ind w:firstLineChars="200" w:firstLine="480"/>
      </w:pPr>
      <w:r>
        <w:t>CON1B</w:t>
      </w:r>
      <w:r>
        <w:rPr>
          <w:rFonts w:hint="eastAsia"/>
        </w:rPr>
        <w:t>端子定义：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549"/>
        <w:gridCol w:w="865"/>
        <w:gridCol w:w="4161"/>
      </w:tblGrid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网络名称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rPr>
                <w:rFonts w:hint="eastAsia"/>
              </w:rPr>
              <w:t>定义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GNDA_ADC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 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GNDA_ADC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 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109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CPU_AIN6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CPU_AIN7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GNDA_ADC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 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GNDA_ADC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 Analog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WDG_IN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Watchdog input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SYS_RESETn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 xml:space="preserve">System reset 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SW_RST_IN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System restart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119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CPU_EXT_WAKEUP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 xml:space="preserve">Exit wakeup </w:t>
            </w:r>
            <w:proofErr w:type="spellStart"/>
            <w:r>
              <w:t>statuts</w:t>
            </w:r>
            <w:proofErr w:type="spellEnd"/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JATG_TRSTn</w:t>
            </w:r>
            <w:proofErr w:type="spellEnd"/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When asserted (active low), causes all test and debug logic in the device to be reset along with the IEEE1149.1 interface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JATG_TMS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 xml:space="preserve">Directs the next state of the IEEE1149.1 </w:t>
            </w:r>
            <w:r>
              <w:lastRenderedPageBreak/>
              <w:t>TAP state-machine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lastRenderedPageBreak/>
              <w:t>124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JATG_TDO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Scans data output by the device</w:t>
            </w:r>
          </w:p>
        </w:tc>
      </w:tr>
      <w:tr w:rsidR="00612CDC" w:rsidTr="00612CDC">
        <w:trPr>
          <w:trHeight w:val="563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JATG_TDI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Scans data input to the device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JATG_TCK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 xml:space="preserve">This is the test clock used to drive an IEEE1149.1 TAP </w:t>
            </w:r>
            <w:proofErr w:type="spellStart"/>
            <w:r>
              <w:t>statemachine</w:t>
            </w:r>
            <w:proofErr w:type="spellEnd"/>
            <w:r>
              <w:t xml:space="preserve"> and logic.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129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MCASP1_AXR0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Audio transmit/receive pin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SPI1_D1_MISO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SPI1_SCLK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MCASP1_ACLKX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Bit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MCASP1_FSX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Frame Sync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SPI1_D0_MOSI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SPI1_CS0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McASP1_AXR1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Audio transmit/receive pin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139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CAN_TXD1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CAN_RXD1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UART4_CS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Usart4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GPIO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NMI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nNMI</w:t>
            </w:r>
            <w:proofErr w:type="spellEnd"/>
            <w:r>
              <w:t xml:space="preserve"> input signal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UART1_CS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Usart1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SPI0_SCLK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UART_TXD1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UART1Transmit Data</w:t>
            </w:r>
          </w:p>
        </w:tc>
      </w:tr>
      <w:tr w:rsidR="00612CDC" w:rsidTr="00612CDC">
        <w:trPr>
          <w:trHeight w:val="439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149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SPI0_D0_MOSI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UART_RXD1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UART1 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UART3_CS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Usart3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SPI0_D1_MISO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CAN_TXD0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SPI0_CS0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SPI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CAN_RXD0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159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ENET_MDIO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Management data input output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UART_TXD0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UART0 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ENET_MDC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I/O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proofErr w:type="spellStart"/>
            <w:r>
              <w:t>Mdio</w:t>
            </w:r>
            <w:proofErr w:type="spellEnd"/>
            <w:r>
              <w:t xml:space="preserve"> 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UART_RX0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UART0 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lastRenderedPageBreak/>
              <w:t>163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RMII1_TD0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RMII1_RD0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RGMII 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RMII1_TD1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RGMII 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RMII1_RD1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RGMII 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169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UART_TXD4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UART_TXD3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UART_RXD4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UART_RXD3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UART_RXD2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Receive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UART_TXD2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data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RMII1_TXEN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I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Transmit Enable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UART2_CS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Usart2 Chip Select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179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RMII1_CRS_DV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Carrier sense / Data valid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RMII1_RXERR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Receiver error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RMII2_REFCLK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Reference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RMII1_REFCLK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O</w:t>
            </w: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RMII Reference clock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NC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NC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189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VBANKUP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VBANKUP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192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NC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NC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193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194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197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198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VDD5V_IN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199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  <w:tr w:rsidR="00612CDC" w:rsidTr="00612CDC">
        <w:trPr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200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4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CDC" w:rsidRDefault="00612CDC">
            <w:pPr>
              <w:rPr>
                <w:rFonts w:asciiTheme="minorHAnsi" w:eastAsiaTheme="minorEastAsia" w:hAnsiTheme="minorHAnsi"/>
              </w:rPr>
            </w:pPr>
            <w:r>
              <w:t>GND</w:t>
            </w:r>
          </w:p>
        </w:tc>
      </w:tr>
    </w:tbl>
    <w:p w:rsidR="00612CDC" w:rsidRDefault="00612CDC" w:rsidP="00612CDC">
      <w:pPr>
        <w:rPr>
          <w:rFonts w:asciiTheme="minorHAnsi" w:eastAsiaTheme="minorEastAsia" w:hAnsiTheme="minorHAnsi" w:cstheme="minorBidi"/>
          <w:sz w:val="21"/>
          <w:szCs w:val="22"/>
        </w:rPr>
      </w:pPr>
    </w:p>
    <w:p w:rsidR="00612CDC" w:rsidRDefault="00612CDC" w:rsidP="00612CDC"/>
    <w:p w:rsidR="00612CDC" w:rsidRDefault="00612CDC" w:rsidP="00612CDC">
      <w:r>
        <w:rPr>
          <w:rFonts w:hint="eastAsia"/>
        </w:rPr>
        <w:t>核心板尺寸结构图要求如下：</w:t>
      </w:r>
    </w:p>
    <w:p w:rsidR="00612CDC" w:rsidRDefault="00612CDC" w:rsidP="00612CDC">
      <w:commentRangeStart w:id="199"/>
      <w:r>
        <w:rPr>
          <w:noProof/>
        </w:rPr>
        <w:lastRenderedPageBreak/>
        <w:drawing>
          <wp:inline distT="0" distB="0" distL="0" distR="0" wp14:anchorId="09EAE89E" wp14:editId="13EAB910">
            <wp:extent cx="4360545" cy="2702560"/>
            <wp:effectExtent l="0" t="0" r="19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99"/>
      <w:r w:rsidR="00E74F9A">
        <w:rPr>
          <w:rStyle w:val="ab"/>
        </w:rPr>
        <w:commentReference w:id="199"/>
      </w:r>
    </w:p>
    <w:p w:rsidR="00612CDC" w:rsidRDefault="00612CDC" w:rsidP="00612CDC">
      <w:r>
        <w:rPr>
          <w:rFonts w:hint="eastAsia"/>
        </w:rPr>
        <w:t>备注：</w:t>
      </w:r>
    </w:p>
    <w:p w:rsidR="00612CDC" w:rsidRDefault="00612CDC" w:rsidP="00121DB1">
      <w:pPr>
        <w:jc w:val="center"/>
      </w:pPr>
      <w:r>
        <w:rPr>
          <w:noProof/>
        </w:rPr>
        <w:drawing>
          <wp:inline distT="0" distB="0" distL="0" distR="0">
            <wp:extent cx="2326640" cy="2012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CB0" w:rsidRDefault="00612CDC" w:rsidP="00612CDC">
      <w:r>
        <w:rPr>
          <w:noProof/>
          <w:kern w:val="0"/>
        </w:rPr>
        <w:drawing>
          <wp:inline distT="0" distB="0" distL="0" distR="0">
            <wp:extent cx="5274945" cy="183578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E6E" w:rsidRDefault="00731E6E" w:rsidP="00731E6E"/>
    <w:p w:rsidR="004057B9" w:rsidRDefault="004057B9" w:rsidP="004057B9">
      <w:pPr>
        <w:pStyle w:val="2"/>
        <w:numPr>
          <w:ilvl w:val="1"/>
          <w:numId w:val="1"/>
        </w:numPr>
      </w:pPr>
      <w:bookmarkStart w:id="200" w:name="_Toc447615407"/>
      <w:r>
        <w:rPr>
          <w:rFonts w:hint="eastAsia"/>
        </w:rPr>
        <w:t>软件接口要求</w:t>
      </w:r>
      <w:bookmarkEnd w:id="200"/>
    </w:p>
    <w:p w:rsidR="004057B9" w:rsidRDefault="003F278E" w:rsidP="003F278E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1" w:name="_Toc447615408"/>
      <w:r>
        <w:t>L</w:t>
      </w:r>
      <w:r>
        <w:rPr>
          <w:rFonts w:hint="eastAsia"/>
        </w:rPr>
        <w:t>inux</w:t>
      </w:r>
      <w:r>
        <w:rPr>
          <w:rFonts w:hint="eastAsia"/>
        </w:rPr>
        <w:t>系统要求</w:t>
      </w:r>
      <w:bookmarkEnd w:id="201"/>
    </w:p>
    <w:p w:rsidR="003F278E" w:rsidRDefault="003F278E" w:rsidP="003F278E">
      <w:r w:rsidRPr="00E134E2">
        <w:t>Linux</w:t>
      </w:r>
      <w:r w:rsidRPr="00E134E2">
        <w:rPr>
          <w:rFonts w:hint="eastAsia"/>
        </w:rPr>
        <w:t>内核</w:t>
      </w:r>
      <w:r w:rsidRPr="00E134E2">
        <w:t>版本</w:t>
      </w:r>
      <w:r w:rsidRPr="00E134E2">
        <w:rPr>
          <w:rFonts w:hint="eastAsia"/>
        </w:rPr>
        <w:t>：</w:t>
      </w:r>
      <w:r w:rsidRPr="00E134E2">
        <w:rPr>
          <w:rFonts w:hint="eastAsia"/>
        </w:rPr>
        <w:t xml:space="preserve"> 3</w:t>
      </w:r>
      <w:r w:rsidRPr="00E134E2">
        <w:t>.</w:t>
      </w:r>
      <w:r w:rsidRPr="00E134E2">
        <w:rPr>
          <w:rFonts w:hint="eastAsia"/>
        </w:rPr>
        <w:t>14</w:t>
      </w:r>
      <w:r w:rsidRPr="00E134E2">
        <w:rPr>
          <w:rFonts w:hint="eastAsia"/>
        </w:rPr>
        <w:t>；</w:t>
      </w:r>
    </w:p>
    <w:p w:rsidR="003F278E" w:rsidRPr="00E134E2" w:rsidRDefault="003F278E" w:rsidP="003F278E">
      <w:r>
        <w:rPr>
          <w:rFonts w:hint="eastAsia"/>
        </w:rPr>
        <w:lastRenderedPageBreak/>
        <w:t>Linux</w:t>
      </w:r>
      <w:r>
        <w:rPr>
          <w:rFonts w:hint="eastAsia"/>
        </w:rPr>
        <w:t>内核需要打实时</w:t>
      </w:r>
      <w:r>
        <w:rPr>
          <w:rFonts w:hint="eastAsia"/>
        </w:rPr>
        <w:t>Linux</w:t>
      </w:r>
      <w:r>
        <w:rPr>
          <w:rFonts w:hint="eastAsia"/>
        </w:rPr>
        <w:t>内核补丁。</w:t>
      </w:r>
    </w:p>
    <w:p w:rsidR="003F278E" w:rsidRPr="00E134E2" w:rsidRDefault="003F278E" w:rsidP="003F278E">
      <w:r w:rsidRPr="00E134E2">
        <w:t>GCC</w:t>
      </w:r>
      <w:r w:rsidRPr="00E134E2">
        <w:rPr>
          <w:rFonts w:hint="eastAsia"/>
        </w:rPr>
        <w:t>：</w:t>
      </w:r>
      <w:r w:rsidRPr="00E134E2">
        <w:rPr>
          <w:rFonts w:hint="eastAsia"/>
        </w:rPr>
        <w:t>arm</w:t>
      </w:r>
      <w:r w:rsidRPr="00E134E2">
        <w:t>-linaro</w:t>
      </w:r>
      <w:r w:rsidRPr="00E134E2">
        <w:rPr>
          <w:rFonts w:hint="eastAsia"/>
        </w:rPr>
        <w:t>-</w:t>
      </w:r>
      <w:r w:rsidRPr="00E134E2">
        <w:t>gcc-4.</w:t>
      </w:r>
      <w:r w:rsidRPr="00E134E2">
        <w:rPr>
          <w:rFonts w:hint="eastAsia"/>
        </w:rPr>
        <w:t>7.3</w:t>
      </w:r>
      <w:r w:rsidRPr="00E134E2">
        <w:rPr>
          <w:rFonts w:hint="eastAsia"/>
        </w:rPr>
        <w:t>；</w:t>
      </w:r>
    </w:p>
    <w:p w:rsidR="003F278E" w:rsidRPr="00E134E2" w:rsidRDefault="003F278E" w:rsidP="003F278E">
      <w:r w:rsidRPr="00E134E2">
        <w:rPr>
          <w:rFonts w:hint="eastAsia"/>
        </w:rPr>
        <w:t>QT</w:t>
      </w:r>
      <w:r w:rsidRPr="00E134E2">
        <w:rPr>
          <w:rFonts w:hint="eastAsia"/>
        </w:rPr>
        <w:t>：</w:t>
      </w:r>
      <w:r w:rsidRPr="00E134E2">
        <w:t>4.8.6</w:t>
      </w:r>
      <w:r w:rsidRPr="00E134E2">
        <w:rPr>
          <w:rFonts w:hint="eastAsia"/>
        </w:rPr>
        <w:t>,</w:t>
      </w:r>
      <w:r w:rsidRPr="00E134E2">
        <w:rPr>
          <w:rFonts w:hint="eastAsia"/>
        </w:rPr>
        <w:t>支持</w:t>
      </w:r>
      <w:r w:rsidRPr="00E134E2">
        <w:rPr>
          <w:rFonts w:hint="eastAsia"/>
        </w:rPr>
        <w:t>GIF</w:t>
      </w:r>
      <w:r w:rsidRPr="00E134E2">
        <w:rPr>
          <w:rFonts w:hint="eastAsia"/>
        </w:rPr>
        <w:t>动画播放；</w:t>
      </w:r>
    </w:p>
    <w:p w:rsidR="002B2D02" w:rsidRDefault="003F278E" w:rsidP="003F278E">
      <w:r w:rsidRPr="00E134E2">
        <w:rPr>
          <w:rFonts w:hint="eastAsia"/>
        </w:rPr>
        <w:t>电阻式触摸屏驱动</w:t>
      </w:r>
      <w:r w:rsidRPr="00E134E2">
        <w:t>依赖库</w:t>
      </w:r>
      <w:r w:rsidRPr="00E134E2">
        <w:rPr>
          <w:rFonts w:hint="eastAsia"/>
        </w:rPr>
        <w:t>：</w:t>
      </w:r>
      <w:r w:rsidRPr="00E134E2">
        <w:t>tslib-1.4</w:t>
      </w:r>
      <w:r w:rsidR="00985D32">
        <w:rPr>
          <w:rFonts w:hint="eastAsia"/>
        </w:rPr>
        <w:t>；</w:t>
      </w:r>
    </w:p>
    <w:p w:rsidR="00985D32" w:rsidRDefault="00985D32" w:rsidP="003F278E">
      <w:proofErr w:type="spellStart"/>
      <w:r w:rsidRPr="00985D32">
        <w:rPr>
          <w:rFonts w:hint="eastAsia"/>
        </w:rPr>
        <w:t>sftp</w:t>
      </w:r>
      <w:proofErr w:type="spellEnd"/>
      <w:r w:rsidRPr="00985D32">
        <w:rPr>
          <w:rFonts w:hint="eastAsia"/>
        </w:rPr>
        <w:t xml:space="preserve"> </w:t>
      </w:r>
      <w:r w:rsidRPr="00985D32">
        <w:rPr>
          <w:rFonts w:hint="eastAsia"/>
        </w:rPr>
        <w:t>客户端版本</w:t>
      </w:r>
      <w:r>
        <w:rPr>
          <w:rFonts w:hint="eastAsia"/>
        </w:rPr>
        <w:t>：</w:t>
      </w:r>
      <w:r w:rsidRPr="00985D32">
        <w:t>openssh-sftp-client_6.1</w:t>
      </w:r>
      <w:r>
        <w:t>；</w:t>
      </w:r>
    </w:p>
    <w:p w:rsidR="005E5AAE" w:rsidRDefault="005E5AAE" w:rsidP="003F278E">
      <w:r>
        <w:rPr>
          <w:rFonts w:hint="eastAsia"/>
        </w:rPr>
        <w:t>需提供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、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内核、</w:t>
      </w:r>
      <w:r>
        <w:rPr>
          <w:rFonts w:hint="eastAsia"/>
        </w:rPr>
        <w:t>GCC</w:t>
      </w:r>
      <w:r>
        <w:rPr>
          <w:rFonts w:hint="eastAsia"/>
        </w:rPr>
        <w:t>、相关库文件源码。</w:t>
      </w:r>
    </w:p>
    <w:p w:rsidR="004B27A1" w:rsidRDefault="004B27A1" w:rsidP="003F278E"/>
    <w:p w:rsidR="006A4A78" w:rsidRDefault="004B27A1" w:rsidP="003F278E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2" w:name="_Toc447615409"/>
      <w:r>
        <w:t>L</w:t>
      </w:r>
      <w:r>
        <w:rPr>
          <w:rFonts w:hint="eastAsia"/>
        </w:rPr>
        <w:t>inux</w:t>
      </w:r>
      <w:r>
        <w:rPr>
          <w:rFonts w:hint="eastAsia"/>
        </w:rPr>
        <w:t>接口要求</w:t>
      </w:r>
      <w:bookmarkEnd w:id="202"/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959"/>
        <w:gridCol w:w="2126"/>
        <w:gridCol w:w="2268"/>
        <w:gridCol w:w="2268"/>
        <w:gridCol w:w="851"/>
      </w:tblGrid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:rsidR="006A4A78" w:rsidRDefault="00B04591" w:rsidP="003F278E">
            <w:r>
              <w:rPr>
                <w:rFonts w:hint="eastAsia"/>
              </w:rPr>
              <w:t>设备接口</w:t>
            </w:r>
          </w:p>
        </w:tc>
        <w:tc>
          <w:tcPr>
            <w:tcW w:w="2268" w:type="dxa"/>
          </w:tcPr>
          <w:p w:rsidR="006A4A78" w:rsidRDefault="00B04591" w:rsidP="003F278E">
            <w:r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:rsidR="006A4A78" w:rsidRDefault="00B04591" w:rsidP="003F278E"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设备号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NO.1</w:t>
            </w:r>
          </w:p>
        </w:tc>
        <w:tc>
          <w:tcPr>
            <w:tcW w:w="2126" w:type="dxa"/>
          </w:tcPr>
          <w:p w:rsidR="006A4A78" w:rsidRDefault="006A4A78" w:rsidP="003F278E">
            <w:r w:rsidRPr="00E134E2">
              <w:rPr>
                <w:rFonts w:hint="eastAsia"/>
              </w:rPr>
              <w:t>RS</w:t>
            </w:r>
            <w:r w:rsidRPr="00E134E2">
              <w:t>232-01</w:t>
            </w:r>
          </w:p>
        </w:tc>
        <w:tc>
          <w:tcPr>
            <w:tcW w:w="2268" w:type="dxa"/>
          </w:tcPr>
          <w:p w:rsidR="006A4A78" w:rsidRDefault="006A4A78" w:rsidP="003F278E">
            <w:r>
              <w:rPr>
                <w:rFonts w:hint="eastAsia"/>
              </w:rPr>
              <w:t xml:space="preserve">Console </w:t>
            </w:r>
            <w:r>
              <w:rPr>
                <w:rFonts w:hint="eastAsia"/>
              </w:rPr>
              <w:t>调试串口</w:t>
            </w:r>
          </w:p>
        </w:tc>
        <w:tc>
          <w:tcPr>
            <w:tcW w:w="2268" w:type="dxa"/>
          </w:tcPr>
          <w:p w:rsidR="006A4A78" w:rsidRDefault="006A4A78" w:rsidP="003F27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/ttyS0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NO.2</w:t>
            </w:r>
          </w:p>
        </w:tc>
        <w:tc>
          <w:tcPr>
            <w:tcW w:w="2126" w:type="dxa"/>
          </w:tcPr>
          <w:p w:rsidR="006A4A78" w:rsidRDefault="006A4A78" w:rsidP="003F278E">
            <w:r w:rsidRPr="00E134E2">
              <w:rPr>
                <w:rFonts w:hint="eastAsia"/>
              </w:rPr>
              <w:t>RS</w:t>
            </w:r>
            <w:r w:rsidRPr="00E134E2">
              <w:t>232-02</w:t>
            </w:r>
          </w:p>
        </w:tc>
        <w:tc>
          <w:tcPr>
            <w:tcW w:w="2268" w:type="dxa"/>
          </w:tcPr>
          <w:p w:rsidR="006A4A78" w:rsidRDefault="006A4A78" w:rsidP="003F278E">
            <w:r w:rsidRPr="00E134E2">
              <w:rPr>
                <w:rFonts w:hint="eastAsia"/>
              </w:rPr>
              <w:t>连接</w:t>
            </w:r>
            <w:r>
              <w:rPr>
                <w:rFonts w:hint="eastAsia"/>
              </w:rPr>
              <w:t>无线</w:t>
            </w:r>
            <w:r w:rsidRPr="00E134E2">
              <w:rPr>
                <w:rFonts w:hint="eastAsia"/>
              </w:rPr>
              <w:t>模块</w:t>
            </w:r>
          </w:p>
        </w:tc>
        <w:tc>
          <w:tcPr>
            <w:tcW w:w="2268" w:type="dxa"/>
          </w:tcPr>
          <w:p w:rsidR="006A4A78" w:rsidRDefault="006A4A78" w:rsidP="003F278E">
            <w:r>
              <w:t>/</w:t>
            </w:r>
            <w:proofErr w:type="spellStart"/>
            <w:r>
              <w:t>dev</w:t>
            </w:r>
            <w:proofErr w:type="spellEnd"/>
            <w:r>
              <w:t>/ttyS8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NO.3</w:t>
            </w:r>
          </w:p>
        </w:tc>
        <w:tc>
          <w:tcPr>
            <w:tcW w:w="2126" w:type="dxa"/>
          </w:tcPr>
          <w:p w:rsidR="006A4A78" w:rsidRDefault="006A4A78" w:rsidP="003F278E">
            <w:r w:rsidRPr="00E134E2">
              <w:rPr>
                <w:rFonts w:hint="eastAsia"/>
              </w:rPr>
              <w:t>RS</w:t>
            </w:r>
            <w:r w:rsidRPr="00E134E2">
              <w:t>232-03</w:t>
            </w:r>
          </w:p>
        </w:tc>
        <w:tc>
          <w:tcPr>
            <w:tcW w:w="2268" w:type="dxa"/>
          </w:tcPr>
          <w:p w:rsidR="006A4A78" w:rsidRDefault="006A4A78" w:rsidP="003F278E">
            <w:r w:rsidRPr="00E134E2">
              <w:rPr>
                <w:rFonts w:hint="eastAsia"/>
              </w:rPr>
              <w:t>连接</w:t>
            </w:r>
            <w:r w:rsidRPr="00E134E2">
              <w:t>外置</w:t>
            </w:r>
            <w:r w:rsidRPr="00E134E2">
              <w:rPr>
                <w:rFonts w:hint="eastAsia"/>
              </w:rPr>
              <w:t>读卡器</w:t>
            </w:r>
          </w:p>
        </w:tc>
        <w:tc>
          <w:tcPr>
            <w:tcW w:w="2268" w:type="dxa"/>
          </w:tcPr>
          <w:p w:rsidR="006A4A78" w:rsidRDefault="006A4A78" w:rsidP="003F27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/ttyS5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NO.4</w:t>
            </w:r>
          </w:p>
        </w:tc>
        <w:tc>
          <w:tcPr>
            <w:tcW w:w="2126" w:type="dxa"/>
          </w:tcPr>
          <w:p w:rsidR="006A4A78" w:rsidRDefault="006A4A78" w:rsidP="006A4A78">
            <w:r w:rsidRPr="00E134E2">
              <w:rPr>
                <w:rFonts w:hint="eastAsia"/>
              </w:rPr>
              <w:t>RS</w:t>
            </w:r>
            <w:r w:rsidRPr="00E134E2">
              <w:t>485-01</w:t>
            </w:r>
          </w:p>
        </w:tc>
        <w:tc>
          <w:tcPr>
            <w:tcW w:w="2268" w:type="dxa"/>
          </w:tcPr>
          <w:p w:rsidR="006A4A78" w:rsidRDefault="006A4A78" w:rsidP="003F278E">
            <w:r w:rsidRPr="00E134E2">
              <w:rPr>
                <w:rFonts w:hint="eastAsia"/>
              </w:rPr>
              <w:t>连接</w:t>
            </w:r>
            <w:proofErr w:type="gramStart"/>
            <w:r w:rsidRPr="00E134E2">
              <w:t>外置</w:t>
            </w:r>
            <w:r w:rsidRPr="00E134E2">
              <w:rPr>
                <w:rFonts w:hint="eastAsia"/>
              </w:rPr>
              <w:t>表</w:t>
            </w:r>
            <w:proofErr w:type="gramEnd"/>
            <w:r w:rsidRPr="00E134E2">
              <w:rPr>
                <w:rFonts w:hint="eastAsia"/>
              </w:rPr>
              <w:t>计</w:t>
            </w:r>
          </w:p>
        </w:tc>
        <w:tc>
          <w:tcPr>
            <w:tcW w:w="2268" w:type="dxa"/>
          </w:tcPr>
          <w:p w:rsidR="006A4A78" w:rsidRDefault="006A4A78" w:rsidP="003F27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dev</w:t>
            </w:r>
            <w:proofErr w:type="spellEnd"/>
            <w:r>
              <w:rPr>
                <w:rFonts w:hint="eastAsia"/>
              </w:rPr>
              <w:t>/ttyS3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del w:id="203" w:author="kx2008" w:date="2016-07-18T17:08:00Z">
              <w:r w:rsidDel="00F34CBF">
                <w:rPr>
                  <w:rFonts w:hint="eastAsia"/>
                </w:rPr>
                <w:delText>NO.5</w:delText>
              </w:r>
            </w:del>
          </w:p>
        </w:tc>
        <w:tc>
          <w:tcPr>
            <w:tcW w:w="2126" w:type="dxa"/>
          </w:tcPr>
          <w:p w:rsidR="006A4A78" w:rsidRDefault="006A4A78" w:rsidP="00B04591">
            <w:del w:id="204" w:author="kx2008" w:date="2016-07-18T17:08:00Z">
              <w:r w:rsidRPr="00E134E2" w:rsidDel="00F34CBF">
                <w:rPr>
                  <w:rFonts w:hint="eastAsia"/>
                </w:rPr>
                <w:delText>RS</w:delText>
              </w:r>
              <w:r w:rsidRPr="00E134E2" w:rsidDel="00F34CBF">
                <w:delText>232</w:delText>
              </w:r>
              <w:r w:rsidRPr="00E134E2" w:rsidDel="00F34CBF">
                <w:rPr>
                  <w:rFonts w:hint="eastAsia"/>
                </w:rPr>
                <w:delText>/</w:delText>
              </w:r>
              <w:r w:rsidRPr="00E134E2" w:rsidDel="00F34CBF">
                <w:delText>485</w:delText>
              </w:r>
              <w:r w:rsidR="00B04591" w:rsidDel="00F34CBF">
                <w:rPr>
                  <w:rFonts w:hint="eastAsia"/>
                </w:rPr>
                <w:delText>(</w:delText>
              </w:r>
              <w:r w:rsidR="00B04591" w:rsidDel="00F34CBF">
                <w:rPr>
                  <w:rFonts w:hint="eastAsia"/>
                </w:rPr>
                <w:delText>复用</w:delText>
              </w:r>
              <w:r w:rsidR="00B04591" w:rsidDel="00F34CBF">
                <w:rPr>
                  <w:rFonts w:hint="eastAsia"/>
                </w:rPr>
                <w:delText>)</w:delText>
              </w:r>
            </w:del>
          </w:p>
        </w:tc>
        <w:tc>
          <w:tcPr>
            <w:tcW w:w="2268" w:type="dxa"/>
          </w:tcPr>
          <w:p w:rsidR="006A4A78" w:rsidRDefault="006A4A78" w:rsidP="003F278E"/>
        </w:tc>
        <w:tc>
          <w:tcPr>
            <w:tcW w:w="2268" w:type="dxa"/>
          </w:tcPr>
          <w:p w:rsidR="006A4A78" w:rsidRDefault="00B04591" w:rsidP="003F278E">
            <w:del w:id="205" w:author="kx2008" w:date="2016-07-18T17:08:00Z">
              <w:r w:rsidDel="00F34CBF">
                <w:rPr>
                  <w:rFonts w:hint="eastAsia"/>
                </w:rPr>
                <w:delText>/dev/ttyS4</w:delText>
              </w:r>
            </w:del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B04591" w:rsidP="003F278E">
            <w:r>
              <w:rPr>
                <w:rFonts w:hint="eastAsia"/>
              </w:rPr>
              <w:t>NO.6</w:t>
            </w:r>
          </w:p>
        </w:tc>
        <w:tc>
          <w:tcPr>
            <w:tcW w:w="2126" w:type="dxa"/>
          </w:tcPr>
          <w:p w:rsidR="006A4A78" w:rsidRDefault="00B04591" w:rsidP="003F278E">
            <w:r>
              <w:rPr>
                <w:rFonts w:hint="eastAsia"/>
              </w:rPr>
              <w:t>7816</w:t>
            </w:r>
            <w:r>
              <w:rPr>
                <w:rFonts w:hint="eastAsia"/>
              </w:rPr>
              <w:t>接口</w:t>
            </w:r>
          </w:p>
        </w:tc>
        <w:tc>
          <w:tcPr>
            <w:tcW w:w="2268" w:type="dxa"/>
          </w:tcPr>
          <w:p w:rsidR="006A4A78" w:rsidRDefault="00B04591" w:rsidP="003F278E">
            <w:r>
              <w:rPr>
                <w:rFonts w:hint="eastAsia"/>
              </w:rPr>
              <w:t>ESAM/PSAM</w:t>
            </w:r>
          </w:p>
        </w:tc>
        <w:tc>
          <w:tcPr>
            <w:tcW w:w="2268" w:type="dxa"/>
          </w:tcPr>
          <w:p w:rsidR="006A4A78" w:rsidRDefault="00B04591" w:rsidP="003F278E">
            <w:r>
              <w:t>/</w:t>
            </w:r>
            <w:proofErr w:type="spellStart"/>
            <w:r>
              <w:t>dev</w:t>
            </w:r>
            <w:proofErr w:type="spellEnd"/>
            <w:r>
              <w:t>/ttyS9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6A4A78" w:rsidTr="00B04591">
        <w:tc>
          <w:tcPr>
            <w:tcW w:w="959" w:type="dxa"/>
          </w:tcPr>
          <w:p w:rsidR="006A4A78" w:rsidRDefault="00985D32" w:rsidP="003F278E">
            <w:r>
              <w:rPr>
                <w:rFonts w:hint="eastAsia"/>
              </w:rPr>
              <w:t>NO.7</w:t>
            </w:r>
          </w:p>
        </w:tc>
        <w:tc>
          <w:tcPr>
            <w:tcW w:w="2126" w:type="dxa"/>
          </w:tcPr>
          <w:p w:rsidR="006A4A78" w:rsidRDefault="00985D32" w:rsidP="003F278E">
            <w:r>
              <w:rPr>
                <w:rFonts w:hint="eastAsia"/>
              </w:rPr>
              <w:t>CAN0</w:t>
            </w:r>
          </w:p>
        </w:tc>
        <w:tc>
          <w:tcPr>
            <w:tcW w:w="2268" w:type="dxa"/>
          </w:tcPr>
          <w:p w:rsidR="006A4A78" w:rsidRDefault="00985D32" w:rsidP="003F278E">
            <w:r>
              <w:rPr>
                <w:rFonts w:hint="eastAsia"/>
              </w:rPr>
              <w:t>充电接口</w:t>
            </w:r>
          </w:p>
        </w:tc>
        <w:tc>
          <w:tcPr>
            <w:tcW w:w="2268" w:type="dxa"/>
          </w:tcPr>
          <w:p w:rsidR="006A4A78" w:rsidRDefault="00985D32" w:rsidP="003F278E">
            <w:r>
              <w:rPr>
                <w:rFonts w:hint="eastAsia"/>
              </w:rPr>
              <w:t>CAN-0</w:t>
            </w:r>
          </w:p>
        </w:tc>
        <w:tc>
          <w:tcPr>
            <w:tcW w:w="851" w:type="dxa"/>
          </w:tcPr>
          <w:p w:rsidR="006A4A78" w:rsidRDefault="006A4A78" w:rsidP="003F278E"/>
        </w:tc>
      </w:tr>
      <w:tr w:rsidR="00985D32" w:rsidTr="00B04591">
        <w:tc>
          <w:tcPr>
            <w:tcW w:w="959" w:type="dxa"/>
          </w:tcPr>
          <w:p w:rsidR="00985D32" w:rsidRDefault="00985D32" w:rsidP="00985D32">
            <w:r>
              <w:rPr>
                <w:rFonts w:hint="eastAsia"/>
              </w:rPr>
              <w:t>NO.8</w:t>
            </w:r>
          </w:p>
        </w:tc>
        <w:tc>
          <w:tcPr>
            <w:tcW w:w="2126" w:type="dxa"/>
          </w:tcPr>
          <w:p w:rsidR="00985D32" w:rsidRDefault="00985D32" w:rsidP="00985D32">
            <w:r>
              <w:rPr>
                <w:rFonts w:hint="eastAsia"/>
              </w:rPr>
              <w:t>CAN1</w:t>
            </w:r>
          </w:p>
        </w:tc>
        <w:tc>
          <w:tcPr>
            <w:tcW w:w="2268" w:type="dxa"/>
          </w:tcPr>
          <w:p w:rsidR="00985D32" w:rsidRDefault="00985D32" w:rsidP="00F235EE">
            <w:r>
              <w:rPr>
                <w:rFonts w:hint="eastAsia"/>
              </w:rPr>
              <w:t>备用</w:t>
            </w:r>
          </w:p>
        </w:tc>
        <w:tc>
          <w:tcPr>
            <w:tcW w:w="2268" w:type="dxa"/>
          </w:tcPr>
          <w:p w:rsidR="00985D32" w:rsidRDefault="00985D32" w:rsidP="00F235EE">
            <w:r>
              <w:rPr>
                <w:rFonts w:hint="eastAsia"/>
              </w:rPr>
              <w:t>CAN-1</w:t>
            </w:r>
          </w:p>
        </w:tc>
        <w:tc>
          <w:tcPr>
            <w:tcW w:w="851" w:type="dxa"/>
          </w:tcPr>
          <w:p w:rsidR="00985D32" w:rsidRDefault="00985D32" w:rsidP="003F278E"/>
        </w:tc>
      </w:tr>
    </w:tbl>
    <w:p w:rsidR="006A4A78" w:rsidRDefault="006A4A78" w:rsidP="003F278E"/>
    <w:p w:rsidR="006A4A78" w:rsidRDefault="00985D32" w:rsidP="00985D32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6" w:name="_Toc447615410"/>
      <w:r>
        <w:rPr>
          <w:rFonts w:hint="eastAsia"/>
        </w:rPr>
        <w:t>文件系统要求</w:t>
      </w:r>
      <w:bookmarkEnd w:id="20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4"/>
        <w:gridCol w:w="4264"/>
      </w:tblGrid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>应用程序路径</w:t>
            </w:r>
          </w:p>
        </w:tc>
        <w:tc>
          <w:tcPr>
            <w:tcW w:w="4264" w:type="dxa"/>
          </w:tcPr>
          <w:p w:rsidR="00985D32" w:rsidRDefault="00985D32" w:rsidP="00985D32">
            <w:r w:rsidRPr="00985D32">
              <w:t>/</w:t>
            </w:r>
            <w:proofErr w:type="spellStart"/>
            <w:r w:rsidRPr="00985D32">
              <w:t>mnt</w:t>
            </w:r>
            <w:proofErr w:type="spellEnd"/>
            <w:r w:rsidRPr="00985D32">
              <w:t>/</w:t>
            </w:r>
            <w:proofErr w:type="spellStart"/>
            <w:r w:rsidRPr="00985D32">
              <w:t>nandflash</w:t>
            </w:r>
            <w:proofErr w:type="spellEnd"/>
            <w:r w:rsidRPr="00985D32">
              <w:t>/app/</w:t>
            </w:r>
          </w:p>
        </w:tc>
      </w:tr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>应用程序所需要的库文件</w:t>
            </w:r>
          </w:p>
        </w:tc>
        <w:tc>
          <w:tcPr>
            <w:tcW w:w="4264" w:type="dxa"/>
          </w:tcPr>
          <w:p w:rsidR="00985D32" w:rsidRDefault="00985D32" w:rsidP="003F278E">
            <w:r w:rsidRPr="00985D32">
              <w:t>/</w:t>
            </w:r>
            <w:proofErr w:type="spellStart"/>
            <w:r w:rsidRPr="00985D32">
              <w:t>usr</w:t>
            </w:r>
            <w:proofErr w:type="spellEnd"/>
            <w:r w:rsidRPr="00985D32">
              <w:t>/lib/</w:t>
            </w:r>
          </w:p>
        </w:tc>
      </w:tr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>远程升级下载路径</w:t>
            </w:r>
          </w:p>
        </w:tc>
        <w:tc>
          <w:tcPr>
            <w:tcW w:w="4264" w:type="dxa"/>
          </w:tcPr>
          <w:p w:rsidR="00985D32" w:rsidRDefault="00985D32" w:rsidP="003F278E">
            <w:r w:rsidRPr="00985D32">
              <w:t>/</w:t>
            </w:r>
            <w:proofErr w:type="spellStart"/>
            <w:r w:rsidRPr="00985D32">
              <w:t>mnt</w:t>
            </w:r>
            <w:proofErr w:type="spellEnd"/>
            <w:r w:rsidRPr="00985D32">
              <w:t>/</w:t>
            </w:r>
            <w:proofErr w:type="spellStart"/>
            <w:r w:rsidRPr="00985D32">
              <w:t>nandflash</w:t>
            </w:r>
            <w:proofErr w:type="spellEnd"/>
            <w:r w:rsidRPr="00985D32">
              <w:t>/download/</w:t>
            </w:r>
          </w:p>
        </w:tc>
      </w:tr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>远程升级备份路径</w:t>
            </w:r>
          </w:p>
        </w:tc>
        <w:tc>
          <w:tcPr>
            <w:tcW w:w="4264" w:type="dxa"/>
          </w:tcPr>
          <w:p w:rsidR="00985D32" w:rsidRDefault="00985D32" w:rsidP="003F278E">
            <w:r w:rsidRPr="00985D32">
              <w:t>/</w:t>
            </w:r>
            <w:proofErr w:type="spellStart"/>
            <w:r w:rsidRPr="00985D32">
              <w:t>mnt</w:t>
            </w:r>
            <w:proofErr w:type="spellEnd"/>
            <w:r w:rsidRPr="00985D32">
              <w:t>/</w:t>
            </w:r>
            <w:proofErr w:type="spellStart"/>
            <w:r w:rsidRPr="00985D32">
              <w:t>nandflash</w:t>
            </w:r>
            <w:proofErr w:type="spellEnd"/>
            <w:r w:rsidRPr="00985D32">
              <w:t>/back-up/</w:t>
            </w:r>
          </w:p>
        </w:tc>
      </w:tr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 xml:space="preserve">QT </w:t>
            </w:r>
            <w:r w:rsidRPr="00985D32">
              <w:rPr>
                <w:rFonts w:hint="eastAsia"/>
              </w:rPr>
              <w:t>版本安装路径（</w:t>
            </w:r>
            <w:r w:rsidRPr="00985D32">
              <w:rPr>
                <w:rFonts w:hint="eastAsia"/>
              </w:rPr>
              <w:t xml:space="preserve">QT </w:t>
            </w:r>
            <w:r w:rsidRPr="00985D32">
              <w:rPr>
                <w:rFonts w:hint="eastAsia"/>
              </w:rPr>
              <w:t>平台搭建）</w:t>
            </w:r>
          </w:p>
        </w:tc>
        <w:tc>
          <w:tcPr>
            <w:tcW w:w="4264" w:type="dxa"/>
          </w:tcPr>
          <w:p w:rsidR="00985D32" w:rsidRDefault="00985D32" w:rsidP="003F278E">
            <w:r w:rsidRPr="00985D32">
              <w:t>/opt/QT4.8.6/</w:t>
            </w:r>
          </w:p>
        </w:tc>
      </w:tr>
      <w:tr w:rsidR="00985D32" w:rsidTr="00985D32">
        <w:tc>
          <w:tcPr>
            <w:tcW w:w="4264" w:type="dxa"/>
          </w:tcPr>
          <w:p w:rsidR="00985D32" w:rsidRDefault="00985D32" w:rsidP="003F278E">
            <w:r w:rsidRPr="00985D32">
              <w:rPr>
                <w:rFonts w:hint="eastAsia"/>
              </w:rPr>
              <w:t xml:space="preserve">QT </w:t>
            </w:r>
            <w:r w:rsidRPr="00985D32">
              <w:rPr>
                <w:rFonts w:hint="eastAsia"/>
              </w:rPr>
              <w:t>背景图片和动态图片文件夹</w:t>
            </w:r>
          </w:p>
        </w:tc>
        <w:tc>
          <w:tcPr>
            <w:tcW w:w="4264" w:type="dxa"/>
          </w:tcPr>
          <w:p w:rsidR="00985D32" w:rsidRDefault="00985D32" w:rsidP="003F278E">
            <w:r>
              <w:t>/</w:t>
            </w:r>
            <w:r>
              <w:rPr>
                <w:rFonts w:hint="eastAsia"/>
              </w:rPr>
              <w:t>opt/image/</w:t>
            </w:r>
          </w:p>
        </w:tc>
      </w:tr>
      <w:tr w:rsidR="00985D32" w:rsidTr="00985D32">
        <w:tc>
          <w:tcPr>
            <w:tcW w:w="4264" w:type="dxa"/>
          </w:tcPr>
          <w:p w:rsidR="00985D32" w:rsidRPr="00985D32" w:rsidRDefault="00985D32" w:rsidP="003F278E">
            <w:r w:rsidRPr="00985D32">
              <w:rPr>
                <w:rFonts w:hint="eastAsia"/>
              </w:rPr>
              <w:t>语音文件夹</w:t>
            </w:r>
          </w:p>
        </w:tc>
        <w:tc>
          <w:tcPr>
            <w:tcW w:w="4264" w:type="dxa"/>
          </w:tcPr>
          <w:p w:rsidR="00985D32" w:rsidRDefault="00985D32" w:rsidP="003F278E">
            <w:r>
              <w:rPr>
                <w:rFonts w:hint="eastAsia"/>
              </w:rPr>
              <w:t>/opt/voice/</w:t>
            </w:r>
          </w:p>
        </w:tc>
      </w:tr>
      <w:tr w:rsidR="00985D32" w:rsidTr="00985D32">
        <w:tc>
          <w:tcPr>
            <w:tcW w:w="4264" w:type="dxa"/>
          </w:tcPr>
          <w:p w:rsidR="00985D32" w:rsidRPr="00985D32" w:rsidRDefault="00985D32" w:rsidP="003F278E">
            <w:r w:rsidRPr="00985D32">
              <w:rPr>
                <w:rFonts w:hint="eastAsia"/>
              </w:rPr>
              <w:t>自启动安装文件</w:t>
            </w:r>
          </w:p>
        </w:tc>
        <w:tc>
          <w:tcPr>
            <w:tcW w:w="4264" w:type="dxa"/>
          </w:tcPr>
          <w:p w:rsidR="00985D32" w:rsidRDefault="00985D32" w:rsidP="003F278E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rc.local</w:t>
            </w:r>
            <w:proofErr w:type="spellEnd"/>
          </w:p>
        </w:tc>
      </w:tr>
    </w:tbl>
    <w:p w:rsidR="00985D32" w:rsidRDefault="00985D32" w:rsidP="003F278E"/>
    <w:p w:rsidR="009615FE" w:rsidRDefault="003F278E" w:rsidP="003F278E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7" w:name="_Toc447615411"/>
      <w:r>
        <w:rPr>
          <w:rFonts w:hint="eastAsia"/>
        </w:rPr>
        <w:t>在线升级要求</w:t>
      </w:r>
      <w:bookmarkEnd w:id="207"/>
    </w:p>
    <w:p w:rsidR="009615FE" w:rsidRDefault="003F278E" w:rsidP="003F278E">
      <w:pPr>
        <w:ind w:firstLine="420"/>
      </w:pPr>
      <w:r>
        <w:rPr>
          <w:rFonts w:hint="eastAsia"/>
        </w:rPr>
        <w:t>系统支持远程在线升级功能，通过以太网或者无线通信能够实现应用程序在线远程升级。</w:t>
      </w:r>
    </w:p>
    <w:p w:rsidR="001500D4" w:rsidRDefault="001500D4" w:rsidP="001500D4"/>
    <w:p w:rsidR="001500D4" w:rsidRDefault="001500D4" w:rsidP="001500D4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8" w:name="_Toc447615412"/>
      <w:r>
        <w:rPr>
          <w:rFonts w:hint="eastAsia"/>
        </w:rPr>
        <w:lastRenderedPageBreak/>
        <w:t>系统参数配置功能</w:t>
      </w:r>
      <w:bookmarkEnd w:id="208"/>
    </w:p>
    <w:p w:rsidR="001500D4" w:rsidRDefault="001500D4" w:rsidP="001500D4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系统支持应用程序进行以太网通信接口、</w:t>
      </w:r>
      <w:r>
        <w:rPr>
          <w:rFonts w:hint="eastAsia"/>
        </w:rPr>
        <w:t>CAN</w:t>
      </w:r>
      <w:r>
        <w:rPr>
          <w:rFonts w:hint="eastAsia"/>
        </w:rPr>
        <w:t>通信接口、</w:t>
      </w:r>
      <w:proofErr w:type="spellStart"/>
      <w:r>
        <w:rPr>
          <w:rFonts w:hint="eastAsia"/>
        </w:rPr>
        <w:t>uart</w:t>
      </w:r>
      <w:proofErr w:type="spellEnd"/>
      <w:r>
        <w:rPr>
          <w:rFonts w:hint="eastAsia"/>
        </w:rPr>
        <w:t>通信接口、无线通信接口相关参数配置；支持应用程序进行显示单元的参数配置。</w:t>
      </w:r>
    </w:p>
    <w:p w:rsidR="001500D4" w:rsidRDefault="001500D4" w:rsidP="001500D4"/>
    <w:p w:rsidR="00050C09" w:rsidRDefault="00050C09" w:rsidP="00050C09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09" w:name="_Toc447615413"/>
      <w:r>
        <w:rPr>
          <w:rFonts w:hint="eastAsia"/>
        </w:rPr>
        <w:t>系统功能测试</w:t>
      </w:r>
      <w:bookmarkEnd w:id="209"/>
    </w:p>
    <w:p w:rsidR="00050C09" w:rsidRDefault="00050C09" w:rsidP="00036A17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系统方面需要提供简单的硬件方面测试用例。</w:t>
      </w:r>
    </w:p>
    <w:p w:rsidR="00050C09" w:rsidRDefault="00050C09" w:rsidP="00050C09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10" w:name="_Toc447615414"/>
      <w:r>
        <w:rPr>
          <w:rFonts w:hint="eastAsia"/>
        </w:rPr>
        <w:t>工具要求</w:t>
      </w:r>
      <w:bookmarkEnd w:id="210"/>
    </w:p>
    <w:p w:rsidR="00050C09" w:rsidRPr="00050C09" w:rsidRDefault="00050C09" w:rsidP="00050C09">
      <w:pPr>
        <w:ind w:firstLine="420"/>
      </w:pPr>
      <w:r>
        <w:rPr>
          <w:rFonts w:hint="eastAsia"/>
        </w:rPr>
        <w:t>系统开发方面，需要配备系统调试工具，系统包</w:t>
      </w:r>
      <w:proofErr w:type="gramStart"/>
      <w:r>
        <w:rPr>
          <w:rFonts w:hint="eastAsia"/>
        </w:rPr>
        <w:t>一键烧写工具</w:t>
      </w:r>
      <w:proofErr w:type="gramEnd"/>
      <w:r>
        <w:rPr>
          <w:rFonts w:hint="eastAsia"/>
        </w:rPr>
        <w:t>，系统信息查询工具，系统开发过程用到的相关工具。</w:t>
      </w:r>
    </w:p>
    <w:p w:rsidR="009615FE" w:rsidRDefault="009615FE" w:rsidP="009615FE">
      <w:pPr>
        <w:pStyle w:val="1"/>
        <w:tabs>
          <w:tab w:val="clear" w:pos="425"/>
        </w:tabs>
      </w:pPr>
      <w:bookmarkStart w:id="211" w:name="_Toc424303437"/>
      <w:bookmarkStart w:id="212" w:name="_Toc6767"/>
      <w:bookmarkStart w:id="213" w:name="_Toc447615415"/>
      <w:r>
        <w:rPr>
          <w:rFonts w:hint="eastAsia"/>
        </w:rPr>
        <w:t>技术要求</w:t>
      </w:r>
      <w:bookmarkEnd w:id="211"/>
      <w:bookmarkEnd w:id="212"/>
      <w:bookmarkEnd w:id="213"/>
    </w:p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14" w:name="_Toc424303438"/>
      <w:bookmarkStart w:id="215" w:name="_Toc18294"/>
      <w:bookmarkStart w:id="216" w:name="_Toc447615416"/>
      <w:r>
        <w:rPr>
          <w:rFonts w:hint="eastAsia"/>
        </w:rPr>
        <w:t>环境</w:t>
      </w:r>
      <w:bookmarkEnd w:id="214"/>
      <w:r>
        <w:rPr>
          <w:rFonts w:hint="eastAsia"/>
        </w:rPr>
        <w:t>条件</w:t>
      </w:r>
      <w:bookmarkEnd w:id="215"/>
      <w:bookmarkEnd w:id="216"/>
    </w:p>
    <w:p w:rsidR="009615FE" w:rsidRDefault="009615FE" w:rsidP="009615FE">
      <w:pPr>
        <w:spacing w:line="360" w:lineRule="auto"/>
        <w:ind w:leftChars="200" w:left="480"/>
      </w:pPr>
      <w:r>
        <w:rPr>
          <w:rFonts w:hint="eastAsia"/>
        </w:rPr>
        <w:t xml:space="preserve">a)  </w:t>
      </w:r>
      <w:r>
        <w:rPr>
          <w:rFonts w:hint="eastAsia"/>
        </w:rPr>
        <w:t>环境温度：</w:t>
      </w:r>
      <w:r>
        <w:rPr>
          <w:rFonts w:hint="eastAsia"/>
        </w:rPr>
        <w:t>-</w:t>
      </w:r>
      <w:r w:rsidR="00C6432B">
        <w:rPr>
          <w:rFonts w:hint="eastAsia"/>
        </w:rPr>
        <w:t>4</w:t>
      </w:r>
      <w:r>
        <w:rPr>
          <w:rFonts w:hint="eastAsia"/>
        </w:rPr>
        <w:t>0</w:t>
      </w:r>
      <w:r>
        <w:rPr>
          <w:rFonts w:hint="eastAsia"/>
        </w:rPr>
        <w:t>℃～</w:t>
      </w:r>
      <w:r w:rsidR="00C6432B">
        <w:rPr>
          <w:rFonts w:hint="eastAsia"/>
        </w:rPr>
        <w:t>7</w:t>
      </w:r>
      <w:r>
        <w:rPr>
          <w:rFonts w:hint="eastAsia"/>
        </w:rPr>
        <w:t>0</w:t>
      </w:r>
      <w:r>
        <w:rPr>
          <w:rFonts w:hint="eastAsia"/>
        </w:rPr>
        <w:t>℃；</w:t>
      </w:r>
    </w:p>
    <w:p w:rsidR="009615FE" w:rsidRDefault="009615FE" w:rsidP="009615FE">
      <w:pPr>
        <w:spacing w:line="360" w:lineRule="auto"/>
        <w:ind w:leftChars="200" w:left="480"/>
      </w:pPr>
      <w:r>
        <w:rPr>
          <w:rFonts w:hint="eastAsia"/>
        </w:rPr>
        <w:t xml:space="preserve">b)  </w:t>
      </w:r>
      <w:r>
        <w:rPr>
          <w:rFonts w:hint="eastAsia"/>
        </w:rPr>
        <w:t>相对湿度：</w:t>
      </w:r>
      <w:r>
        <w:rPr>
          <w:rFonts w:hint="eastAsia"/>
        </w:rPr>
        <w:t>5</w:t>
      </w:r>
      <w:r>
        <w:rPr>
          <w:rFonts w:hint="eastAsia"/>
        </w:rPr>
        <w:t>％～</w:t>
      </w:r>
      <w:r>
        <w:rPr>
          <w:rFonts w:hint="eastAsia"/>
        </w:rPr>
        <w:t>95</w:t>
      </w:r>
      <w:r>
        <w:rPr>
          <w:rFonts w:hint="eastAsia"/>
        </w:rPr>
        <w:t>％；</w:t>
      </w:r>
    </w:p>
    <w:p w:rsidR="009615FE" w:rsidRDefault="009615FE" w:rsidP="009615FE">
      <w:pPr>
        <w:spacing w:line="360" w:lineRule="auto"/>
        <w:ind w:leftChars="200" w:left="480"/>
      </w:pPr>
      <w:r>
        <w:rPr>
          <w:rFonts w:hint="eastAsia"/>
        </w:rPr>
        <w:t xml:space="preserve">c)  </w:t>
      </w:r>
      <w:r>
        <w:rPr>
          <w:rFonts w:hint="eastAsia"/>
        </w:rPr>
        <w:t>海拔高度：≤</w:t>
      </w:r>
      <w:r>
        <w:rPr>
          <w:rFonts w:hint="eastAsia"/>
        </w:rPr>
        <w:t>2000m</w:t>
      </w:r>
      <w:r>
        <w:rPr>
          <w:rFonts w:hint="eastAsia"/>
        </w:rPr>
        <w:t>；</w:t>
      </w:r>
    </w:p>
    <w:p w:rsidR="009615FE" w:rsidRDefault="009615FE" w:rsidP="009615FE">
      <w:pPr>
        <w:spacing w:line="360" w:lineRule="auto"/>
        <w:ind w:leftChars="200" w:left="480"/>
      </w:pPr>
      <w:r>
        <w:rPr>
          <w:rFonts w:hint="eastAsia"/>
        </w:rPr>
        <w:t xml:space="preserve">d)  </w:t>
      </w:r>
      <w:r>
        <w:rPr>
          <w:rFonts w:hint="eastAsia"/>
        </w:rPr>
        <w:t>大气压强：</w:t>
      </w:r>
      <w:r>
        <w:rPr>
          <w:rFonts w:hint="eastAsia"/>
        </w:rPr>
        <w:t>80kPa</w:t>
      </w:r>
      <w:r>
        <w:rPr>
          <w:rFonts w:hint="eastAsia"/>
        </w:rPr>
        <w:t>～</w:t>
      </w:r>
      <w:r>
        <w:rPr>
          <w:rFonts w:hint="eastAsia"/>
        </w:rPr>
        <w:t>110kPa</w:t>
      </w:r>
      <w:r>
        <w:rPr>
          <w:rFonts w:hint="eastAsia"/>
        </w:rPr>
        <w:t>。</w:t>
      </w:r>
    </w:p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17" w:name="_Toc424303439"/>
      <w:bookmarkStart w:id="218" w:name="_Toc15118"/>
      <w:bookmarkStart w:id="219" w:name="_Toc447615417"/>
      <w:r>
        <w:rPr>
          <w:rFonts w:hint="eastAsia"/>
        </w:rPr>
        <w:t>电源</w:t>
      </w:r>
      <w:bookmarkEnd w:id="217"/>
      <w:r>
        <w:rPr>
          <w:rFonts w:hint="eastAsia"/>
        </w:rPr>
        <w:t>要求</w:t>
      </w:r>
      <w:bookmarkEnd w:id="218"/>
      <w:bookmarkEnd w:id="219"/>
    </w:p>
    <w:p w:rsidR="009615FE" w:rsidRDefault="009615FE" w:rsidP="009615FE">
      <w:pPr>
        <w:pStyle w:val="1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输入电源：</w:t>
      </w:r>
    </w:p>
    <w:p w:rsidR="009615FE" w:rsidRDefault="009615FE" w:rsidP="009615FE">
      <w:pPr>
        <w:pStyle w:val="11"/>
        <w:spacing w:line="360" w:lineRule="auto"/>
        <w:ind w:left="780" w:firstLineChars="0" w:firstLine="0"/>
      </w:pPr>
      <w:r>
        <w:rPr>
          <w:rFonts w:ascii="宋体" w:hAnsi="宋体" w:cs="宋体" w:hint="eastAsia"/>
          <w:szCs w:val="21"/>
        </w:rPr>
        <w:t>输入电源电压：</w:t>
      </w:r>
      <w:r>
        <w:rPr>
          <w:rFonts w:hint="eastAsia"/>
        </w:rPr>
        <w:t>DC12V</w:t>
      </w:r>
      <w:r>
        <w:rPr>
          <w:rFonts w:hint="eastAsia"/>
        </w:rPr>
        <w:t>，输入电压范围</w:t>
      </w:r>
      <w:r>
        <w:rPr>
          <w:rFonts w:hint="eastAsia"/>
        </w:rPr>
        <w:t>DC9V</w:t>
      </w:r>
      <w:r>
        <w:rPr>
          <w:rFonts w:hint="eastAsia"/>
        </w:rPr>
        <w:t>～</w:t>
      </w:r>
      <w:r>
        <w:rPr>
          <w:rFonts w:hint="eastAsia"/>
        </w:rPr>
        <w:t>15V</w:t>
      </w:r>
      <w:r>
        <w:rPr>
          <w:rFonts w:hint="eastAsia"/>
        </w:rPr>
        <w:t>，</w:t>
      </w:r>
      <w:r>
        <w:rPr>
          <w:rFonts w:ascii="宋体" w:hAnsi="宋体" w:cs="宋体" w:hint="eastAsia"/>
          <w:szCs w:val="21"/>
        </w:rPr>
        <w:t>额定功率不低于</w:t>
      </w:r>
      <w:r>
        <w:rPr>
          <w:rFonts w:hint="eastAsia"/>
        </w:rPr>
        <w:t>：</w:t>
      </w:r>
      <w:r>
        <w:rPr>
          <w:rFonts w:hint="eastAsia"/>
        </w:rPr>
        <w:t>15W</w:t>
      </w:r>
      <w:r>
        <w:rPr>
          <w:rFonts w:hint="eastAsia"/>
        </w:rPr>
        <w:t>。</w:t>
      </w:r>
    </w:p>
    <w:p w:rsidR="009615FE" w:rsidRDefault="009615FE" w:rsidP="009615FE">
      <w:pPr>
        <w:pStyle w:val="1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支持电源输入反接保护。</w:t>
      </w:r>
    </w:p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20" w:name="_Toc424303440"/>
      <w:bookmarkStart w:id="221" w:name="_Toc16304"/>
      <w:bookmarkStart w:id="222" w:name="_Toc447615418"/>
      <w:r>
        <w:rPr>
          <w:rFonts w:hint="eastAsia"/>
        </w:rPr>
        <w:lastRenderedPageBreak/>
        <w:t>结构</w:t>
      </w:r>
      <w:bookmarkEnd w:id="220"/>
      <w:r>
        <w:rPr>
          <w:rFonts w:hint="eastAsia"/>
        </w:rPr>
        <w:t>要求</w:t>
      </w:r>
      <w:bookmarkEnd w:id="221"/>
      <w:bookmarkEnd w:id="222"/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23" w:name="_Toc447615419"/>
      <w:r>
        <w:rPr>
          <w:rFonts w:hint="eastAsia"/>
        </w:rPr>
        <w:t>壳体</w:t>
      </w:r>
      <w:bookmarkEnd w:id="223"/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计费控制单元外壳尺寸不大于：（长×宽×高）</w:t>
      </w:r>
      <w:ins w:id="224" w:author="kx2008" w:date="2016-07-18T17:10:00Z">
        <w:r w:rsidR="00492CC7" w:rsidRPr="00614FF5">
          <w:rPr>
            <w:rFonts w:hint="eastAsia"/>
          </w:rPr>
          <w:t>195*135*44</w:t>
        </w:r>
      </w:ins>
      <w:del w:id="225" w:author="kx2008" w:date="2016-07-18T17:10:00Z">
        <w:r w:rsidDel="00492CC7">
          <w:rPr>
            <w:rFonts w:hint="eastAsia"/>
          </w:rPr>
          <w:delText>150mm</w:delText>
        </w:r>
        <w:r w:rsidDel="00492CC7">
          <w:rPr>
            <w:rFonts w:hint="eastAsia"/>
          </w:rPr>
          <w:delText>×</w:delText>
        </w:r>
        <w:r w:rsidDel="00492CC7">
          <w:rPr>
            <w:rFonts w:hint="eastAsia"/>
          </w:rPr>
          <w:delText>120mm</w:delText>
        </w:r>
        <w:r w:rsidDel="00492CC7">
          <w:rPr>
            <w:rFonts w:hint="eastAsia"/>
          </w:rPr>
          <w:delText>×</w:delText>
        </w:r>
        <w:r w:rsidDel="00492CC7">
          <w:rPr>
            <w:rFonts w:hint="eastAsia"/>
          </w:rPr>
          <w:delText>40mm</w:delText>
        </w:r>
      </w:del>
      <w:r>
        <w:rPr>
          <w:rFonts w:hint="eastAsia"/>
        </w:rPr>
        <w:t>。</w:t>
      </w:r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计费控制单元应采用金属外壳封装，外壳结构设计应考虑接线端子接线操作和安装的便利性。</w:t>
      </w:r>
    </w:p>
    <w:p w:rsidR="00412534" w:rsidRDefault="00412534" w:rsidP="009615FE">
      <w:pPr>
        <w:spacing w:line="360" w:lineRule="auto"/>
        <w:ind w:firstLineChars="200" w:firstLine="480"/>
      </w:pPr>
      <w:r>
        <w:rPr>
          <w:rFonts w:hint="eastAsia"/>
        </w:rPr>
        <w:t>机壳丝印及名牌后续结构设计会输出相关资料。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26" w:name="_Toc447615420"/>
      <w:r>
        <w:rPr>
          <w:rFonts w:hint="eastAsia"/>
        </w:rPr>
        <w:t>安装方式</w:t>
      </w:r>
      <w:bookmarkEnd w:id="226"/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采用挂钩加螺丝固定方式。</w:t>
      </w:r>
    </w:p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27" w:name="_Toc424303442"/>
      <w:bookmarkStart w:id="228" w:name="_Toc25919"/>
      <w:bookmarkStart w:id="229" w:name="_Toc447615421"/>
      <w:proofErr w:type="gramStart"/>
      <w:r>
        <w:rPr>
          <w:rFonts w:hint="eastAsia"/>
        </w:rPr>
        <w:t>耐环境</w:t>
      </w:r>
      <w:proofErr w:type="gramEnd"/>
      <w:r>
        <w:rPr>
          <w:rFonts w:hint="eastAsia"/>
        </w:rPr>
        <w:t>要求</w:t>
      </w:r>
      <w:bookmarkEnd w:id="227"/>
      <w:bookmarkEnd w:id="228"/>
      <w:bookmarkEnd w:id="229"/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30" w:name="_Toc424303443"/>
      <w:bookmarkStart w:id="231" w:name="_Toc447615422"/>
      <w:r>
        <w:rPr>
          <w:rFonts w:hint="eastAsia"/>
        </w:rPr>
        <w:t>三防（放潮湿，防霉变，防盐雾）保护</w:t>
      </w:r>
      <w:bookmarkEnd w:id="230"/>
      <w:bookmarkEnd w:id="231"/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设备的印刷线路板、接插件等电路应进行防潮湿、防霉变、防盐雾处理，其中防盐雾腐蚀能力应能满足</w:t>
      </w:r>
      <w:r>
        <w:rPr>
          <w:rFonts w:hint="eastAsia"/>
        </w:rPr>
        <w:t xml:space="preserve"> GB/T4797.6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中表</w:t>
      </w:r>
      <w:r>
        <w:rPr>
          <w:rFonts w:hint="eastAsia"/>
        </w:rPr>
        <w:t>9</w:t>
      </w:r>
      <w:r>
        <w:rPr>
          <w:rFonts w:hint="eastAsia"/>
        </w:rPr>
        <w:t>的要求。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32" w:name="_Toc424303444"/>
      <w:bookmarkStart w:id="233" w:name="_Toc447615423"/>
      <w:r>
        <w:rPr>
          <w:rFonts w:hint="eastAsia"/>
        </w:rPr>
        <w:t>防锈（防氧化）保护</w:t>
      </w:r>
      <w:bookmarkEnd w:id="232"/>
      <w:bookmarkEnd w:id="233"/>
    </w:p>
    <w:p w:rsidR="009615FE" w:rsidRDefault="009615FE" w:rsidP="009615FE">
      <w:pPr>
        <w:spacing w:line="360" w:lineRule="auto"/>
        <w:ind w:firstLine="420"/>
      </w:pPr>
      <w:r>
        <w:rPr>
          <w:rFonts w:hint="eastAsia"/>
        </w:rPr>
        <w:t>设备的铁质外壳和暴露在外的铁质支架、零件应采取双层防锈措施，非铁质的金属外壳也应具有防氧化保护膜或进行防氧化处理。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34" w:name="_Toc424303445"/>
      <w:bookmarkStart w:id="235" w:name="_Toc447615424"/>
      <w:r>
        <w:rPr>
          <w:rFonts w:hint="eastAsia"/>
        </w:rPr>
        <w:t>高低温和湿热性能</w:t>
      </w:r>
      <w:bookmarkEnd w:id="234"/>
      <w:bookmarkEnd w:id="235"/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a)  </w:t>
      </w:r>
      <w:r>
        <w:rPr>
          <w:rFonts w:hint="eastAsia"/>
        </w:rPr>
        <w:t>低温性能：按</w:t>
      </w:r>
      <w:r>
        <w:rPr>
          <w:rFonts w:hint="eastAsia"/>
        </w:rPr>
        <w:t xml:space="preserve"> GB/T 2423.1-2008 </w:t>
      </w:r>
      <w:r>
        <w:rPr>
          <w:rFonts w:hint="eastAsia"/>
        </w:rPr>
        <w:t>中试验</w:t>
      </w:r>
      <w:r>
        <w:rPr>
          <w:rFonts w:hint="eastAsia"/>
        </w:rPr>
        <w:t xml:space="preserve"> Ad </w:t>
      </w:r>
      <w:r>
        <w:rPr>
          <w:rFonts w:hint="eastAsia"/>
        </w:rPr>
        <w:t>规定的方法进行试验，试验温度为</w:t>
      </w:r>
      <w:r>
        <w:rPr>
          <w:rFonts w:hint="eastAsia"/>
        </w:rPr>
        <w:t xml:space="preserve"> 6.1 </w:t>
      </w:r>
      <w:r>
        <w:rPr>
          <w:rFonts w:hint="eastAsia"/>
        </w:rPr>
        <w:t>规定的下限值，待达到试验温度后启动设备，设备应能正常工作。试验温度持续</w:t>
      </w:r>
      <w:r>
        <w:rPr>
          <w:rFonts w:hint="eastAsia"/>
        </w:rPr>
        <w:t xml:space="preserve"> 2 </w:t>
      </w:r>
      <w:r>
        <w:rPr>
          <w:rFonts w:hint="eastAsia"/>
        </w:rPr>
        <w:t>小时后，在试验环境下通电检查设备各项功能应正常。</w:t>
      </w:r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b)  </w:t>
      </w:r>
      <w:r>
        <w:rPr>
          <w:rFonts w:hint="eastAsia"/>
        </w:rPr>
        <w:t>高温性能：按</w:t>
      </w:r>
      <w:r>
        <w:rPr>
          <w:rFonts w:hint="eastAsia"/>
        </w:rPr>
        <w:t xml:space="preserve"> GB/T 2423.2-2008 </w:t>
      </w:r>
      <w:r>
        <w:rPr>
          <w:rFonts w:hint="eastAsia"/>
        </w:rPr>
        <w:t>中试验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规定的方法进行试验，试验温</w:t>
      </w:r>
      <w:r>
        <w:rPr>
          <w:rFonts w:hint="eastAsia"/>
        </w:rPr>
        <w:lastRenderedPageBreak/>
        <w:t>度为</w:t>
      </w:r>
      <w:r>
        <w:rPr>
          <w:rFonts w:hint="eastAsia"/>
        </w:rPr>
        <w:t xml:space="preserve"> 6.1 </w:t>
      </w:r>
      <w:r>
        <w:rPr>
          <w:rFonts w:hint="eastAsia"/>
        </w:rPr>
        <w:t>规定的上限值，待达到试验温度后启动设备，设备应能正常工作。试验温度持续</w:t>
      </w:r>
      <w:r>
        <w:rPr>
          <w:rFonts w:hint="eastAsia"/>
        </w:rPr>
        <w:t xml:space="preserve"> 2 </w:t>
      </w:r>
      <w:r>
        <w:rPr>
          <w:rFonts w:hint="eastAsia"/>
        </w:rPr>
        <w:t>小时后，在试验环境下通电检查设备各项功能应正常。</w:t>
      </w:r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c)  </w:t>
      </w:r>
      <w:r>
        <w:rPr>
          <w:rFonts w:hint="eastAsia"/>
        </w:rPr>
        <w:t>湿热性能：按</w:t>
      </w:r>
      <w:r>
        <w:rPr>
          <w:rFonts w:hint="eastAsia"/>
        </w:rPr>
        <w:t xml:space="preserve"> GB/T 2423.4-2008</w:t>
      </w:r>
      <w:r>
        <w:rPr>
          <w:rFonts w:hint="eastAsia"/>
        </w:rPr>
        <w:t>中试验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规定的方法进行试验，试验温度为（</w:t>
      </w:r>
      <w:r>
        <w:rPr>
          <w:rFonts w:hint="eastAsia"/>
        </w:rPr>
        <w:t>40</w:t>
      </w:r>
      <w:r>
        <w:rPr>
          <w:rFonts w:hint="eastAsia"/>
        </w:rPr>
        <w:t>±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℃，循环次数为</w:t>
      </w:r>
      <w:r>
        <w:rPr>
          <w:rFonts w:hint="eastAsia"/>
        </w:rPr>
        <w:t>2</w:t>
      </w:r>
      <w:r>
        <w:rPr>
          <w:rFonts w:hint="eastAsia"/>
        </w:rPr>
        <w:t>次，在试验结束前</w:t>
      </w:r>
      <w:r>
        <w:rPr>
          <w:rFonts w:hint="eastAsia"/>
        </w:rPr>
        <w:t>2h</w:t>
      </w:r>
      <w:r>
        <w:rPr>
          <w:rFonts w:hint="eastAsia"/>
        </w:rPr>
        <w:t>进行绝缘电阻和介电强度检测，其中绝缘电阻不应小于</w:t>
      </w:r>
      <w:r>
        <w:rPr>
          <w:rFonts w:hint="eastAsia"/>
        </w:rPr>
        <w:t>1M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，介电强度按表</w:t>
      </w:r>
      <w:r>
        <w:rPr>
          <w:rFonts w:hint="eastAsia"/>
        </w:rPr>
        <w:t xml:space="preserve"> 3 </w:t>
      </w:r>
      <w:r>
        <w:rPr>
          <w:rFonts w:hint="eastAsia"/>
        </w:rPr>
        <w:t>规定值的</w:t>
      </w:r>
      <w:r>
        <w:rPr>
          <w:rFonts w:hint="eastAsia"/>
        </w:rPr>
        <w:t xml:space="preserve"> 75</w:t>
      </w:r>
      <w:r>
        <w:rPr>
          <w:rFonts w:hint="eastAsia"/>
        </w:rPr>
        <w:t>％施加测量电压。试验结束后，恢复至正常大气条件，通电检查设备各项功能应正常。</w:t>
      </w:r>
    </w:p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36" w:name="_Toc424303446"/>
      <w:bookmarkStart w:id="237" w:name="_Toc9502"/>
      <w:bookmarkStart w:id="238" w:name="_Toc447615425"/>
      <w:r>
        <w:rPr>
          <w:rFonts w:hint="eastAsia"/>
        </w:rPr>
        <w:t>绝缘要求</w:t>
      </w:r>
      <w:bookmarkEnd w:id="236"/>
      <w:bookmarkEnd w:id="237"/>
      <w:bookmarkEnd w:id="238"/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39" w:name="_Toc424303447"/>
      <w:bookmarkStart w:id="240" w:name="_Toc447615426"/>
      <w:r>
        <w:rPr>
          <w:rFonts w:hint="eastAsia"/>
        </w:rPr>
        <w:t>电击防护要求</w:t>
      </w:r>
      <w:bookmarkEnd w:id="239"/>
      <w:bookmarkEnd w:id="240"/>
      <w:r>
        <w:rPr>
          <w:rFonts w:hint="eastAsia"/>
        </w:rPr>
        <w:t xml:space="preserve"> </w:t>
      </w:r>
    </w:p>
    <w:p w:rsidR="009615FE" w:rsidRDefault="009615FE" w:rsidP="009615FE">
      <w:pPr>
        <w:ind w:firstLineChars="200" w:firstLine="480"/>
      </w:pPr>
      <w:r>
        <w:rPr>
          <w:rFonts w:hint="eastAsia"/>
        </w:rPr>
        <w:t>设备电击防护性能应能满足</w:t>
      </w:r>
      <w:r>
        <w:rPr>
          <w:rFonts w:hint="eastAsia"/>
        </w:rPr>
        <w:t xml:space="preserve"> GB7251.1</w:t>
      </w:r>
      <w:r>
        <w:rPr>
          <w:rFonts w:hint="eastAsia"/>
        </w:rPr>
        <w:t>—</w:t>
      </w:r>
      <w:r>
        <w:rPr>
          <w:rFonts w:hint="eastAsia"/>
        </w:rPr>
        <w:t>2005</w:t>
      </w:r>
      <w:r>
        <w:rPr>
          <w:rFonts w:hint="eastAsia"/>
        </w:rPr>
        <w:t>中</w:t>
      </w:r>
      <w:r>
        <w:rPr>
          <w:rFonts w:hint="eastAsia"/>
        </w:rPr>
        <w:t>7.4</w:t>
      </w:r>
      <w:r>
        <w:rPr>
          <w:rFonts w:hint="eastAsia"/>
        </w:rPr>
        <w:t>的要求。</w:t>
      </w:r>
      <w:r>
        <w:rPr>
          <w:rFonts w:hint="eastAsia"/>
        </w:rPr>
        <w:t xml:space="preserve"> 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41" w:name="_Toc424303448"/>
      <w:bookmarkStart w:id="242" w:name="_Toc447615427"/>
      <w:r>
        <w:rPr>
          <w:rFonts w:hint="eastAsia"/>
        </w:rPr>
        <w:t>绝缘电阻</w:t>
      </w:r>
      <w:bookmarkEnd w:id="241"/>
      <w:bookmarkEnd w:id="242"/>
    </w:p>
    <w:p w:rsidR="009615FE" w:rsidRDefault="009615FE" w:rsidP="009615FE">
      <w:pPr>
        <w:ind w:firstLineChars="200" w:firstLine="480"/>
      </w:pPr>
      <w:r>
        <w:rPr>
          <w:rFonts w:hint="eastAsia"/>
        </w:rPr>
        <w:t>设备输入回路对地、输出回路对地、输入对输出之间绝缘电阻不应小于</w:t>
      </w:r>
      <w:r>
        <w:rPr>
          <w:rFonts w:hint="eastAsia"/>
        </w:rPr>
        <w:t>10M</w:t>
      </w:r>
      <w:r>
        <w:rPr>
          <w:rFonts w:hint="eastAsia"/>
        </w:rPr>
        <w:t>Ω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43" w:name="_Toc424303449"/>
      <w:bookmarkStart w:id="244" w:name="_Toc447615428"/>
      <w:r>
        <w:rPr>
          <w:rFonts w:hint="eastAsia"/>
        </w:rPr>
        <w:t>工频耐压</w:t>
      </w:r>
      <w:bookmarkEnd w:id="243"/>
      <w:bookmarkEnd w:id="244"/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设备非电气连接的各带电回路之间、各独立带电电路与地（金属外壳）之间，按其工作电压应能承受表</w:t>
      </w:r>
      <w:r>
        <w:rPr>
          <w:rFonts w:hint="eastAsia"/>
        </w:rPr>
        <w:t>1</w:t>
      </w:r>
      <w:r>
        <w:rPr>
          <w:rFonts w:hint="eastAsia"/>
        </w:rPr>
        <w:t>所规定历时</w:t>
      </w:r>
      <w:r>
        <w:rPr>
          <w:rFonts w:hint="eastAsia"/>
        </w:rPr>
        <w:t>1min</w:t>
      </w:r>
      <w:r>
        <w:rPr>
          <w:rFonts w:hint="eastAsia"/>
        </w:rPr>
        <w:t>的工频耐压试验。试验过程中应无绝缘击穿和闪烁现象。</w:t>
      </w:r>
    </w:p>
    <w:p w:rsidR="009615FE" w:rsidRDefault="009615FE" w:rsidP="00C6432B">
      <w:pPr>
        <w:pStyle w:val="3"/>
        <w:numPr>
          <w:ilvl w:val="2"/>
          <w:numId w:val="1"/>
        </w:numPr>
        <w:tabs>
          <w:tab w:val="clear" w:pos="1429"/>
          <w:tab w:val="num" w:pos="709"/>
        </w:tabs>
        <w:ind w:left="709"/>
      </w:pPr>
      <w:bookmarkStart w:id="245" w:name="_Toc424303450"/>
      <w:bookmarkStart w:id="246" w:name="_Toc447615429"/>
      <w:r>
        <w:rPr>
          <w:rFonts w:hint="eastAsia"/>
        </w:rPr>
        <w:t>冲击耐压</w:t>
      </w:r>
      <w:bookmarkEnd w:id="245"/>
      <w:bookmarkEnd w:id="246"/>
    </w:p>
    <w:p w:rsidR="009615FE" w:rsidRDefault="009615FE" w:rsidP="009615FE">
      <w:pPr>
        <w:spacing w:line="360" w:lineRule="auto"/>
        <w:ind w:firstLineChars="200" w:firstLine="480"/>
      </w:pPr>
      <w:r>
        <w:rPr>
          <w:rFonts w:hint="eastAsia"/>
        </w:rPr>
        <w:t>设备各带电回路、各带电电路与地（金属外壳）之间，按其工作电压应能承受表</w:t>
      </w:r>
      <w:r>
        <w:rPr>
          <w:rFonts w:hint="eastAsia"/>
        </w:rPr>
        <w:t>1</w:t>
      </w:r>
      <w:r>
        <w:rPr>
          <w:rFonts w:hint="eastAsia"/>
        </w:rPr>
        <w:t>所规定标准雷电波的短时冲击电压实验，实验过程中应无击穿放电。</w:t>
      </w:r>
    </w:p>
    <w:p w:rsidR="009615FE" w:rsidRDefault="009615FE" w:rsidP="009615FE">
      <w:pPr>
        <w:spacing w:line="360" w:lineRule="auto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绝缘实验的实验等级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4219"/>
        <w:gridCol w:w="2126"/>
        <w:gridCol w:w="2127"/>
      </w:tblGrid>
      <w:tr w:rsidR="009615FE" w:rsidTr="00050C09">
        <w:tc>
          <w:tcPr>
            <w:tcW w:w="4219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额定工作电压交流</w:t>
            </w:r>
            <w:proofErr w:type="gramStart"/>
            <w:r>
              <w:rPr>
                <w:rFonts w:hint="eastAsia"/>
              </w:rPr>
              <w:t>均方根值或</w:t>
            </w:r>
            <w:proofErr w:type="gramEnd"/>
            <w:r>
              <w:rPr>
                <w:rFonts w:hint="eastAsia"/>
              </w:rPr>
              <w:t>直流</w:t>
            </w:r>
          </w:p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126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工频电压</w:t>
            </w:r>
          </w:p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kV</w:t>
            </w:r>
          </w:p>
        </w:tc>
        <w:tc>
          <w:tcPr>
            <w:tcW w:w="2127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冲击电压</w:t>
            </w:r>
          </w:p>
          <w:p w:rsidR="009615FE" w:rsidRDefault="009615FE" w:rsidP="00050C09">
            <w:pPr>
              <w:jc w:val="center"/>
            </w:pPr>
            <w:r>
              <w:t>K</w:t>
            </w:r>
            <w:r>
              <w:rPr>
                <w:rFonts w:hint="eastAsia"/>
              </w:rPr>
              <w:t>V</w:t>
            </w:r>
          </w:p>
        </w:tc>
      </w:tr>
      <w:tr w:rsidR="009615FE" w:rsidTr="00050C09">
        <w:tc>
          <w:tcPr>
            <w:tcW w:w="4219" w:type="dxa"/>
            <w:vAlign w:val="center"/>
          </w:tcPr>
          <w:p w:rsidR="009615FE" w:rsidRDefault="009615FE" w:rsidP="00050C09">
            <w:pPr>
              <w:jc w:val="center"/>
            </w:pP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60</w:t>
            </w:r>
          </w:p>
        </w:tc>
        <w:tc>
          <w:tcPr>
            <w:tcW w:w="2126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127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615FE" w:rsidTr="00050C09">
        <w:tc>
          <w:tcPr>
            <w:tcW w:w="4219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＜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300</w:t>
            </w:r>
          </w:p>
        </w:tc>
        <w:tc>
          <w:tcPr>
            <w:tcW w:w="2126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127" w:type="dxa"/>
            <w:vAlign w:val="center"/>
          </w:tcPr>
          <w:p w:rsidR="009615FE" w:rsidRDefault="009615FE" w:rsidP="00050C0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:rsidR="009615FE" w:rsidRDefault="009615FE" w:rsidP="00C6432B">
      <w:pPr>
        <w:pStyle w:val="2"/>
        <w:numPr>
          <w:ilvl w:val="1"/>
          <w:numId w:val="1"/>
        </w:numPr>
        <w:tabs>
          <w:tab w:val="clear" w:pos="567"/>
        </w:tabs>
      </w:pPr>
      <w:bookmarkStart w:id="247" w:name="_Toc424303451"/>
      <w:bookmarkStart w:id="248" w:name="_Toc13064"/>
      <w:bookmarkStart w:id="249" w:name="_Toc447615430"/>
      <w:r>
        <w:rPr>
          <w:rFonts w:hint="eastAsia"/>
        </w:rPr>
        <w:lastRenderedPageBreak/>
        <w:t>电磁兼容</w:t>
      </w:r>
      <w:bookmarkEnd w:id="247"/>
      <w:bookmarkEnd w:id="248"/>
      <w:bookmarkEnd w:id="249"/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a)  </w:t>
      </w:r>
      <w:r>
        <w:rPr>
          <w:rFonts w:hint="eastAsia"/>
        </w:rPr>
        <w:t>静电放电抗扰度：设备应能承受</w:t>
      </w:r>
      <w:r>
        <w:rPr>
          <w:rFonts w:hint="eastAsia"/>
        </w:rPr>
        <w:t xml:space="preserve"> GB/T 17626.2-2006 </w:t>
      </w:r>
      <w:r>
        <w:rPr>
          <w:rFonts w:hint="eastAsia"/>
        </w:rPr>
        <w:t>中第</w:t>
      </w:r>
      <w:r>
        <w:rPr>
          <w:rFonts w:hint="eastAsia"/>
        </w:rPr>
        <w:t xml:space="preserve"> 5 </w:t>
      </w:r>
      <w:r>
        <w:rPr>
          <w:rFonts w:hint="eastAsia"/>
        </w:rPr>
        <w:t>章规定的试验等级为</w:t>
      </w:r>
      <w:r>
        <w:rPr>
          <w:rFonts w:hint="eastAsia"/>
        </w:rPr>
        <w:t xml:space="preserve"> 3 </w:t>
      </w:r>
      <w:r>
        <w:rPr>
          <w:rFonts w:hint="eastAsia"/>
        </w:rPr>
        <w:t>级的静电放电抗扰度试验。</w:t>
      </w:r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b)  </w:t>
      </w:r>
      <w:r>
        <w:rPr>
          <w:rFonts w:hint="eastAsia"/>
        </w:rPr>
        <w:t>射频电磁场辐射抗扰度：设备应能承受</w:t>
      </w:r>
      <w:r>
        <w:rPr>
          <w:rFonts w:hint="eastAsia"/>
        </w:rPr>
        <w:t>GB/T 17626.3-2006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章规定的试验等级为</w:t>
      </w:r>
      <w:r>
        <w:rPr>
          <w:rFonts w:hint="eastAsia"/>
        </w:rPr>
        <w:t>3</w:t>
      </w:r>
      <w:r>
        <w:rPr>
          <w:rFonts w:hint="eastAsia"/>
        </w:rPr>
        <w:t>级的射频电磁场辐射抗扰度试验。</w:t>
      </w:r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c)  </w:t>
      </w:r>
      <w:r>
        <w:rPr>
          <w:rFonts w:hint="eastAsia"/>
        </w:rPr>
        <w:t>电快速瞬变脉冲群抗扰度</w:t>
      </w:r>
      <w:r>
        <w:rPr>
          <w:rFonts w:hint="eastAsia"/>
        </w:rPr>
        <w:t xml:space="preserve"> </w:t>
      </w:r>
      <w:r>
        <w:rPr>
          <w:rFonts w:hint="eastAsia"/>
        </w:rPr>
        <w:t>：设备应能承受</w:t>
      </w:r>
      <w:r>
        <w:rPr>
          <w:rFonts w:hint="eastAsia"/>
        </w:rPr>
        <w:t xml:space="preserve"> GB/T 17626.4-2008</w:t>
      </w:r>
      <w:r>
        <w:rPr>
          <w:rFonts w:hint="eastAsia"/>
        </w:rPr>
        <w:t>中第</w:t>
      </w:r>
      <w:r>
        <w:rPr>
          <w:rFonts w:hint="eastAsia"/>
        </w:rPr>
        <w:t>5</w:t>
      </w:r>
      <w:r>
        <w:rPr>
          <w:rFonts w:hint="eastAsia"/>
        </w:rPr>
        <w:t>章规定的试验等级为</w:t>
      </w:r>
      <w:r>
        <w:rPr>
          <w:rFonts w:hint="eastAsia"/>
        </w:rPr>
        <w:t>3</w:t>
      </w:r>
      <w:r>
        <w:rPr>
          <w:rFonts w:hint="eastAsia"/>
        </w:rPr>
        <w:t>级的电快速瞬变脉冲群抗扰度试验。</w:t>
      </w:r>
    </w:p>
    <w:p w:rsidR="009615FE" w:rsidRDefault="009615FE" w:rsidP="009615FE">
      <w:pPr>
        <w:spacing w:line="360" w:lineRule="auto"/>
        <w:ind w:left="480" w:hangingChars="200" w:hanging="480"/>
      </w:pPr>
      <w:r>
        <w:rPr>
          <w:rFonts w:hint="eastAsia"/>
        </w:rPr>
        <w:t xml:space="preserve">d)  </w:t>
      </w:r>
      <w:r>
        <w:rPr>
          <w:rFonts w:hint="eastAsia"/>
        </w:rPr>
        <w:t>浪涌（冲击）抗扰度：设备应能承受</w:t>
      </w:r>
      <w:r>
        <w:rPr>
          <w:rFonts w:hint="eastAsia"/>
        </w:rPr>
        <w:t xml:space="preserve"> GB/T 17626.5-2008 </w:t>
      </w:r>
      <w:r>
        <w:rPr>
          <w:rFonts w:hint="eastAsia"/>
        </w:rPr>
        <w:t>中第</w:t>
      </w:r>
      <w:r>
        <w:rPr>
          <w:rFonts w:hint="eastAsia"/>
        </w:rPr>
        <w:t xml:space="preserve"> 5 </w:t>
      </w:r>
      <w:r>
        <w:rPr>
          <w:rFonts w:hint="eastAsia"/>
        </w:rPr>
        <w:t>章规定的试验等级为</w:t>
      </w:r>
      <w:r>
        <w:rPr>
          <w:rFonts w:hint="eastAsia"/>
        </w:rPr>
        <w:t xml:space="preserve"> 3</w:t>
      </w:r>
      <w:r>
        <w:rPr>
          <w:rFonts w:hint="eastAsia"/>
        </w:rPr>
        <w:t>级的浪涌（冲击）抗扰度试验。</w:t>
      </w:r>
    </w:p>
    <w:p w:rsidR="009615FE" w:rsidRDefault="009615FE" w:rsidP="009615FE">
      <w:r>
        <w:rPr>
          <w:rFonts w:hint="eastAsia"/>
        </w:rPr>
        <w:t xml:space="preserve">e)  </w:t>
      </w:r>
      <w:r>
        <w:rPr>
          <w:rFonts w:hint="eastAsia"/>
        </w:rPr>
        <w:t>电压暂降、短时中断抗扰度：设备应能承受</w:t>
      </w:r>
      <w:r>
        <w:rPr>
          <w:rFonts w:hint="eastAsia"/>
        </w:rPr>
        <w:t xml:space="preserve"> GB/T 17626.11-1998</w:t>
      </w:r>
      <w:r>
        <w:rPr>
          <w:rFonts w:hint="eastAsia"/>
        </w:rPr>
        <w:t>中第</w:t>
      </w:r>
      <w:r>
        <w:rPr>
          <w:rFonts w:hint="eastAsia"/>
        </w:rPr>
        <w:t xml:space="preserve">5 </w:t>
      </w:r>
      <w:r>
        <w:rPr>
          <w:rFonts w:hint="eastAsia"/>
        </w:rPr>
        <w:t>章规定的电压暂降、短时中断抗扰度试验。</w:t>
      </w:r>
    </w:p>
    <w:p w:rsidR="006934B8" w:rsidRDefault="006934B8" w:rsidP="006934B8"/>
    <w:p w:rsidR="006E1052" w:rsidRDefault="006E1052" w:rsidP="006E1052">
      <w:pPr>
        <w:pStyle w:val="1"/>
        <w:tabs>
          <w:tab w:val="clear" w:pos="425"/>
        </w:tabs>
      </w:pPr>
      <w:bookmarkStart w:id="250" w:name="_Toc447615431"/>
      <w:r>
        <w:rPr>
          <w:rFonts w:hint="eastAsia"/>
        </w:rPr>
        <w:t>项目</w:t>
      </w:r>
      <w:r w:rsidR="00F235EE">
        <w:rPr>
          <w:rFonts w:hint="eastAsia"/>
        </w:rPr>
        <w:t>关键指标</w:t>
      </w:r>
      <w:bookmarkEnd w:id="250"/>
    </w:p>
    <w:p w:rsidR="002B2D02" w:rsidRDefault="00F235EE" w:rsidP="00F235EE">
      <w:pPr>
        <w:pStyle w:val="2"/>
        <w:numPr>
          <w:ilvl w:val="1"/>
          <w:numId w:val="1"/>
        </w:numPr>
        <w:tabs>
          <w:tab w:val="clear" w:pos="567"/>
        </w:tabs>
      </w:pPr>
      <w:bookmarkStart w:id="251" w:name="_Toc447615432"/>
      <w:r>
        <w:rPr>
          <w:rFonts w:hint="eastAsia"/>
        </w:rPr>
        <w:t>项目开发时间节点</w:t>
      </w:r>
      <w:bookmarkEnd w:id="251"/>
    </w:p>
    <w:tbl>
      <w:tblPr>
        <w:tblStyle w:val="a3"/>
        <w:tblW w:w="7621" w:type="dxa"/>
        <w:tblLook w:val="04A0" w:firstRow="1" w:lastRow="0" w:firstColumn="1" w:lastColumn="0" w:noHBand="0" w:noVBand="1"/>
      </w:tblPr>
      <w:tblGrid>
        <w:gridCol w:w="1526"/>
        <w:gridCol w:w="4536"/>
        <w:gridCol w:w="1559"/>
      </w:tblGrid>
      <w:tr w:rsidR="007C2175" w:rsidTr="007C2175">
        <w:tc>
          <w:tcPr>
            <w:tcW w:w="1526" w:type="dxa"/>
          </w:tcPr>
          <w:p w:rsidR="007C2175" w:rsidRDefault="007C2175" w:rsidP="006934B8">
            <w:r>
              <w:rPr>
                <w:rFonts w:hint="eastAsia"/>
              </w:rPr>
              <w:t>时间节点</w:t>
            </w:r>
          </w:p>
        </w:tc>
        <w:tc>
          <w:tcPr>
            <w:tcW w:w="4536" w:type="dxa"/>
          </w:tcPr>
          <w:p w:rsidR="007C2175" w:rsidRDefault="007C2175" w:rsidP="006934B8">
            <w:r>
              <w:rPr>
                <w:rFonts w:hint="eastAsia"/>
              </w:rPr>
              <w:t>标志性事件</w:t>
            </w:r>
          </w:p>
        </w:tc>
        <w:tc>
          <w:tcPr>
            <w:tcW w:w="1559" w:type="dxa"/>
          </w:tcPr>
          <w:p w:rsidR="007C2175" w:rsidRDefault="007C2175" w:rsidP="006934B8">
            <w:r>
              <w:rPr>
                <w:rFonts w:hint="eastAsia"/>
              </w:rPr>
              <w:t>地点</w:t>
            </w:r>
          </w:p>
        </w:tc>
      </w:tr>
      <w:tr w:rsidR="007C2175" w:rsidTr="007C2175">
        <w:tc>
          <w:tcPr>
            <w:tcW w:w="1526" w:type="dxa"/>
          </w:tcPr>
          <w:p w:rsidR="007C2175" w:rsidRDefault="007C2175" w:rsidP="006934B8"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4536" w:type="dxa"/>
          </w:tcPr>
          <w:p w:rsidR="007C2175" w:rsidRDefault="007C2175" w:rsidP="007C2175">
            <w:r>
              <w:rPr>
                <w:rFonts w:hint="eastAsia"/>
              </w:rPr>
              <w:t>完成第一版验证及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系统验证测试。</w:t>
            </w:r>
          </w:p>
        </w:tc>
        <w:tc>
          <w:tcPr>
            <w:tcW w:w="1559" w:type="dxa"/>
          </w:tcPr>
          <w:p w:rsidR="007C2175" w:rsidRDefault="007C2175" w:rsidP="006934B8">
            <w:r>
              <w:rPr>
                <w:rFonts w:hint="eastAsia"/>
              </w:rPr>
              <w:t>许昌</w:t>
            </w:r>
          </w:p>
        </w:tc>
      </w:tr>
      <w:tr w:rsidR="007C2175" w:rsidTr="007C2175">
        <w:tc>
          <w:tcPr>
            <w:tcW w:w="1526" w:type="dxa"/>
          </w:tcPr>
          <w:p w:rsidR="007C2175" w:rsidRDefault="007C2175" w:rsidP="006934B8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4536" w:type="dxa"/>
          </w:tcPr>
          <w:p w:rsidR="007C2175" w:rsidRDefault="007C2175" w:rsidP="006934B8">
            <w:r>
              <w:rPr>
                <w:rFonts w:hint="eastAsia"/>
              </w:rPr>
              <w:t>完成产品定型，实现批量供货。</w:t>
            </w:r>
          </w:p>
        </w:tc>
        <w:tc>
          <w:tcPr>
            <w:tcW w:w="1559" w:type="dxa"/>
          </w:tcPr>
          <w:p w:rsidR="007C2175" w:rsidRDefault="007C2175" w:rsidP="006934B8">
            <w:r>
              <w:t>--------</w:t>
            </w:r>
          </w:p>
        </w:tc>
      </w:tr>
      <w:tr w:rsidR="007C2175" w:rsidTr="007C2175">
        <w:tc>
          <w:tcPr>
            <w:tcW w:w="1526" w:type="dxa"/>
          </w:tcPr>
          <w:p w:rsidR="007C2175" w:rsidRDefault="007C2175" w:rsidP="006934B8"/>
        </w:tc>
        <w:tc>
          <w:tcPr>
            <w:tcW w:w="4536" w:type="dxa"/>
          </w:tcPr>
          <w:p w:rsidR="007C2175" w:rsidRDefault="007C2175" w:rsidP="006934B8"/>
        </w:tc>
        <w:tc>
          <w:tcPr>
            <w:tcW w:w="1559" w:type="dxa"/>
          </w:tcPr>
          <w:p w:rsidR="007C2175" w:rsidRDefault="007C2175" w:rsidP="006934B8"/>
        </w:tc>
      </w:tr>
    </w:tbl>
    <w:p w:rsidR="002B2D02" w:rsidRDefault="002B2D02" w:rsidP="006934B8"/>
    <w:p w:rsidR="00F91816" w:rsidRDefault="0069088B" w:rsidP="0069088B">
      <w:pPr>
        <w:pStyle w:val="1"/>
        <w:tabs>
          <w:tab w:val="clear" w:pos="425"/>
        </w:tabs>
      </w:pPr>
      <w:bookmarkStart w:id="252" w:name="_Toc447615434"/>
      <w:r>
        <w:rPr>
          <w:rFonts w:hint="eastAsia"/>
        </w:rPr>
        <w:t>附件</w:t>
      </w:r>
      <w:bookmarkEnd w:id="252"/>
    </w:p>
    <w:p w:rsidR="00A67CCA" w:rsidRDefault="0069088B" w:rsidP="00F91816">
      <w:r>
        <w:t>《</w:t>
      </w:r>
      <w:r w:rsidR="000B4DEA">
        <w:rPr>
          <w:rFonts w:hint="eastAsia"/>
        </w:rPr>
        <w:t>EVIU802</w:t>
      </w:r>
      <w:r w:rsidRPr="0069088B">
        <w:rPr>
          <w:rFonts w:hint="eastAsia"/>
        </w:rPr>
        <w:t>计费控制单元项目保密合同</w:t>
      </w:r>
      <w:r>
        <w:t>》</w:t>
      </w:r>
    </w:p>
    <w:p w:rsidR="00A67CCA" w:rsidRDefault="00A67CCA" w:rsidP="00F91816"/>
    <w:p w:rsidR="00A67CCA" w:rsidRDefault="00A67CCA" w:rsidP="00F91816"/>
    <w:p w:rsidR="00A67CCA" w:rsidRDefault="00A67CCA" w:rsidP="00F91816"/>
    <w:p w:rsidR="00A67CCA" w:rsidRPr="00CC020B" w:rsidRDefault="00005741" w:rsidP="00F91816">
      <w:ins w:id="253" w:author="kx2008" w:date="2016-07-18T17:12:00Z">
        <w:r>
          <w:rPr>
            <w:rFonts w:hint="eastAsia"/>
          </w:rPr>
          <w:tab/>
        </w:r>
      </w:ins>
      <w:bookmarkStart w:id="254" w:name="_GoBack"/>
      <w:bookmarkEnd w:id="254"/>
    </w:p>
    <w:p w:rsidR="00A67CCA" w:rsidRDefault="00A67CCA" w:rsidP="00F91816"/>
    <w:p w:rsidR="00A67CCA" w:rsidRDefault="00A67CCA" w:rsidP="00F91816"/>
    <w:p w:rsidR="00A67CCA" w:rsidRDefault="00A67CCA" w:rsidP="00F91816"/>
    <w:p w:rsidR="00A67CCA" w:rsidRDefault="00A67CCA" w:rsidP="00F91816"/>
    <w:sectPr w:rsidR="00A67CCA" w:rsidSect="00EE3BC0">
      <w:headerReference w:type="default" r:id="rId31"/>
      <w:footerReference w:type="default" r:id="rId32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kx2008" w:date="2016-07-18T11:05:00Z" w:initials="k">
    <w:p w:rsidR="00E82DBA" w:rsidRDefault="00E82DB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LCD/8080</w:t>
      </w:r>
      <w:r>
        <w:rPr>
          <w:rFonts w:hint="eastAsia"/>
        </w:rPr>
        <w:t>键盘删除</w:t>
      </w:r>
    </w:p>
  </w:comment>
  <w:comment w:id="166" w:author="kx2008" w:date="2016-07-18T11:13:00Z" w:initials="k">
    <w:p w:rsidR="008D65F4" w:rsidRDefault="008D65F4">
      <w:pPr>
        <w:pStyle w:val="ac"/>
      </w:pPr>
      <w:r>
        <w:rPr>
          <w:rStyle w:val="ab"/>
        </w:rPr>
        <w:annotationRef/>
      </w:r>
      <w:r>
        <w:t>该接口需要进行修改</w:t>
      </w:r>
    </w:p>
  </w:comment>
  <w:comment w:id="167" w:author="kx2008" w:date="2016-07-18T11:14:00Z" w:initials="k">
    <w:p w:rsidR="00E20EBC" w:rsidRDefault="00E20EBC">
      <w:pPr>
        <w:pStyle w:val="ac"/>
      </w:pPr>
      <w:r>
        <w:rPr>
          <w:rStyle w:val="ab"/>
        </w:rPr>
        <w:annotationRef/>
      </w:r>
      <w:r>
        <w:t>只保留</w:t>
      </w:r>
      <w:r>
        <w:rPr>
          <w:rFonts w:hint="eastAsia"/>
        </w:rPr>
        <w:t>2</w:t>
      </w:r>
      <w:r>
        <w:rPr>
          <w:rFonts w:hint="eastAsia"/>
        </w:rPr>
        <w:t>路开入，没有</w:t>
      </w:r>
      <w:r>
        <w:rPr>
          <w:rFonts w:hint="eastAsia"/>
        </w:rPr>
        <w:t>DI3</w:t>
      </w:r>
    </w:p>
  </w:comment>
  <w:comment w:id="168" w:author="kx2008" w:date="2016-07-18T11:14:00Z" w:initials="k">
    <w:p w:rsidR="00C06BE9" w:rsidRDefault="00C06BE9">
      <w:pPr>
        <w:pStyle w:val="ac"/>
      </w:pPr>
      <w:r>
        <w:rPr>
          <w:rStyle w:val="ab"/>
        </w:rPr>
        <w:annotationRef/>
      </w:r>
      <w:r>
        <w:t>保留</w:t>
      </w:r>
      <w:r>
        <w:rPr>
          <w:rFonts w:hint="eastAsia"/>
        </w:rPr>
        <w:t>2</w:t>
      </w:r>
      <w:r>
        <w:rPr>
          <w:rFonts w:hint="eastAsia"/>
        </w:rPr>
        <w:t>路开出，删除多余开出</w:t>
      </w:r>
    </w:p>
  </w:comment>
  <w:comment w:id="196" w:author="kx2008" w:date="2016-07-18T17:05:00Z" w:initials="k">
    <w:p w:rsidR="00715A1D" w:rsidRDefault="00715A1D">
      <w:pPr>
        <w:pStyle w:val="ac"/>
      </w:pPr>
      <w:r>
        <w:rPr>
          <w:rStyle w:val="ab"/>
        </w:rPr>
        <w:annotationRef/>
      </w:r>
      <w:r>
        <w:t>上述的接口描述修改了</w:t>
      </w:r>
      <w:r>
        <w:t>，该部分需要修改</w:t>
      </w:r>
      <w:r w:rsidR="00395480">
        <w:t>。</w:t>
      </w:r>
    </w:p>
  </w:comment>
  <w:comment w:id="197" w:author="kx2008" w:date="2016-07-18T17:06:00Z" w:initials="k">
    <w:p w:rsidR="00140A49" w:rsidRDefault="00140A49">
      <w:pPr>
        <w:pStyle w:val="ac"/>
      </w:pPr>
      <w:r>
        <w:rPr>
          <w:rStyle w:val="ab"/>
        </w:rPr>
        <w:annotationRef/>
      </w:r>
      <w:r>
        <w:t>删除多余</w:t>
      </w:r>
      <w:r>
        <w:t>USB</w:t>
      </w:r>
    </w:p>
  </w:comment>
  <w:comment w:id="198" w:author="kx2008" w:date="2016-07-18T17:06:00Z" w:initials="k">
    <w:p w:rsidR="00793D49" w:rsidRDefault="00793D49">
      <w:pPr>
        <w:pStyle w:val="ac"/>
      </w:pPr>
      <w:r>
        <w:rPr>
          <w:rStyle w:val="ab"/>
        </w:rPr>
        <w:annotationRef/>
      </w:r>
      <w:r>
        <w:t>删除多余串口</w:t>
      </w:r>
    </w:p>
  </w:comment>
  <w:comment w:id="199" w:author="kx2008" w:date="2016-07-18T17:08:00Z" w:initials="k">
    <w:p w:rsidR="00E74F9A" w:rsidRDefault="00E74F9A">
      <w:pPr>
        <w:pStyle w:val="ac"/>
      </w:pPr>
      <w:r>
        <w:rPr>
          <w:rStyle w:val="ab"/>
        </w:rPr>
        <w:annotationRef/>
      </w:r>
      <w:r>
        <w:t>只要达到机壳要求即可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B92" w:rsidRDefault="00FD3B92">
      <w:r>
        <w:separator/>
      </w:r>
    </w:p>
  </w:endnote>
  <w:endnote w:type="continuationSeparator" w:id="0">
    <w:p w:rsidR="00FD3B92" w:rsidRDefault="00FD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30B" w:rsidRDefault="003A330B">
    <w:pPr>
      <w:pStyle w:val="a6"/>
    </w:pPr>
    <w:r>
      <w:rPr>
        <w:rFonts w:hint="eastAsia"/>
      </w:rPr>
      <w:t xml:space="preserve">                                  </w:t>
    </w:r>
    <w:r>
      <w:rPr>
        <w:rFonts w:hint="eastAsia"/>
      </w:rPr>
      <w:t>尊重、超越、共赢</w:t>
    </w:r>
    <w:r>
      <w:rPr>
        <w:rFonts w:hint="eastAsia"/>
      </w:rPr>
      <w:t xml:space="preserve">                            </w:t>
    </w:r>
    <w:r w:rsidRPr="009A69C7">
      <w:t xml:space="preserve">Page </w:t>
    </w:r>
    <w:r w:rsidRPr="009A69C7">
      <w:fldChar w:fldCharType="begin"/>
    </w:r>
    <w:r w:rsidRPr="009A69C7">
      <w:instrText xml:space="preserve"> PAGE </w:instrText>
    </w:r>
    <w:r w:rsidRPr="009A69C7">
      <w:fldChar w:fldCharType="separate"/>
    </w:r>
    <w:r w:rsidR="00005741">
      <w:rPr>
        <w:noProof/>
      </w:rPr>
      <w:t>6</w:t>
    </w:r>
    <w:r w:rsidRPr="009A69C7">
      <w:fldChar w:fldCharType="end"/>
    </w:r>
    <w:r w:rsidRPr="009A69C7">
      <w:t xml:space="preserve"> of </w:t>
    </w:r>
    <w:r w:rsidR="00FD3B92">
      <w:fldChar w:fldCharType="begin"/>
    </w:r>
    <w:r w:rsidR="00FD3B92">
      <w:instrText xml:space="preserve"> NUMPAGES </w:instrText>
    </w:r>
    <w:r w:rsidR="00FD3B92">
      <w:fldChar w:fldCharType="separate"/>
    </w:r>
    <w:r w:rsidR="00005741">
      <w:rPr>
        <w:noProof/>
      </w:rPr>
      <w:t>23</w:t>
    </w:r>
    <w:r w:rsidR="00FD3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B92" w:rsidRDefault="00FD3B92">
      <w:r>
        <w:separator/>
      </w:r>
    </w:p>
  </w:footnote>
  <w:footnote w:type="continuationSeparator" w:id="0">
    <w:p w:rsidR="00FD3B92" w:rsidRDefault="00FD3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330B" w:rsidRDefault="003A330B" w:rsidP="00EE3BC0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-22225</wp:posOffset>
              </wp:positionV>
              <wp:extent cx="4491990" cy="297180"/>
              <wp:effectExtent l="2540" t="0" r="127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1990" cy="297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30B" w:rsidRDefault="00FD3B92" w:rsidP="00EE3BC0"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="003A330B">
                            <w:rPr>
                              <w:rFonts w:hint="eastAsia"/>
                              <w:noProof/>
                            </w:rPr>
                            <w:t>EVIU802</w:t>
                          </w:r>
                          <w:r w:rsidR="003A330B">
                            <w:rPr>
                              <w:rFonts w:hint="eastAsia"/>
                              <w:noProof/>
                            </w:rPr>
                            <w:t>计费控制单元需求规格说明书</w:t>
                          </w:r>
                          <w:r w:rsidR="003A330B">
                            <w:rPr>
                              <w:rFonts w:hint="eastAsia"/>
                              <w:noProof/>
                            </w:rPr>
                            <w:t>_v1.01.docx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95pt;margin-top:-1.75pt;width:353.7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MMgQIAAA8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" stroked="f">
              <v:textbox>
                <w:txbxContent>
                  <w:p w:rsidR="00F235EE" w:rsidRDefault="005B4E3F" w:rsidP="00EE3BC0">
                    <w:fldSimple w:instr=" FILENAME   \* MERGEFORMAT ">
                      <w:r w:rsidR="006B2BC7">
                        <w:rPr>
                          <w:rFonts w:hint="eastAsia"/>
                          <w:noProof/>
                        </w:rPr>
                        <w:t>EVIU802</w:t>
                      </w:r>
                      <w:r w:rsidR="006B2BC7">
                        <w:rPr>
                          <w:rFonts w:hint="eastAsia"/>
                          <w:noProof/>
                        </w:rPr>
                        <w:t>计费控制单元需求规格说明书</w:t>
                      </w:r>
                      <w:r w:rsidR="006B2BC7">
                        <w:rPr>
                          <w:rFonts w:hint="eastAsia"/>
                          <w:noProof/>
                        </w:rPr>
                        <w:t>_v1.01.docx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-546735</wp:posOffset>
          </wp:positionH>
          <wp:positionV relativeFrom="paragraph">
            <wp:posOffset>-121285</wp:posOffset>
          </wp:positionV>
          <wp:extent cx="457200" cy="198120"/>
          <wp:effectExtent l="0" t="0" r="0" b="0"/>
          <wp:wrapNone/>
          <wp:docPr id="1" name="图片 1" descr="XJ_TB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J_TB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内部方案文档</w:t>
    </w:r>
  </w:p>
  <w:p w:rsidR="003A330B" w:rsidRDefault="003A330B" w:rsidP="00EE3BC0">
    <w:pPr>
      <w:pStyle w:val="a4"/>
      <w:jc w:val="right"/>
    </w:pPr>
    <w:r>
      <w:rPr>
        <w:rFonts w:hint="eastAsia"/>
      </w:rPr>
      <w:t>禁止外传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pt;height:11.2pt" o:bullet="t">
        <v:imagedata r:id="rId1" o:title="mso4AF3"/>
      </v:shape>
    </w:pict>
  </w:numPicBullet>
  <w:abstractNum w:abstractNumId="0">
    <w:nsid w:val="02C91B3F"/>
    <w:multiLevelType w:val="hybridMultilevel"/>
    <w:tmpl w:val="056EB8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644601"/>
    <w:multiLevelType w:val="hybridMultilevel"/>
    <w:tmpl w:val="B1AEFB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7D21C9"/>
    <w:multiLevelType w:val="multilevel"/>
    <w:tmpl w:val="D89A07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1986154"/>
    <w:multiLevelType w:val="multilevel"/>
    <w:tmpl w:val="31986154"/>
    <w:lvl w:ilvl="0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65" w:hanging="420"/>
      </w:p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FE907DA"/>
    <w:multiLevelType w:val="hybridMultilevel"/>
    <w:tmpl w:val="F4F87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89115E"/>
    <w:multiLevelType w:val="multilevel"/>
    <w:tmpl w:val="408911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1"/>
        <w:szCs w:val="21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54700B5"/>
    <w:multiLevelType w:val="hybridMultilevel"/>
    <w:tmpl w:val="8C925C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B400FB8"/>
    <w:multiLevelType w:val="hybridMultilevel"/>
    <w:tmpl w:val="76368A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1D80EBE"/>
    <w:multiLevelType w:val="multilevel"/>
    <w:tmpl w:val="4C60737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1.1"/>
      <w:lvlJc w:val="left"/>
      <w:pPr>
        <w:tabs>
          <w:tab w:val="num" w:pos="709"/>
        </w:tabs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55B66A55"/>
    <w:multiLevelType w:val="multilevel"/>
    <w:tmpl w:val="55B66A55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437913"/>
    <w:multiLevelType w:val="hybridMultilevel"/>
    <w:tmpl w:val="22FA32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2"/>
  </w:num>
  <w:num w:numId="15">
    <w:abstractNumId w:val="8"/>
  </w:num>
  <w:num w:numId="16">
    <w:abstractNumId w:val="10"/>
  </w:num>
  <w:num w:numId="17">
    <w:abstractNumId w:val="8"/>
  </w:num>
  <w:num w:numId="18">
    <w:abstractNumId w:val="4"/>
  </w:num>
  <w:num w:numId="19">
    <w:abstractNumId w:val="0"/>
  </w:num>
  <w:num w:numId="20">
    <w:abstractNumId w:val="5"/>
  </w:num>
  <w:num w:numId="21">
    <w:abstractNumId w:val="3"/>
  </w:num>
  <w:num w:numId="22">
    <w:abstractNumId w:val="9"/>
  </w:num>
  <w:num w:numId="23">
    <w:abstractNumId w:val="2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2"/>
  </w:num>
  <w:num w:numId="49">
    <w:abstractNumId w:val="8"/>
  </w:num>
  <w:num w:numId="50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89"/>
    <w:rsid w:val="00005741"/>
    <w:rsid w:val="00006E54"/>
    <w:rsid w:val="00017419"/>
    <w:rsid w:val="00035505"/>
    <w:rsid w:val="00036A17"/>
    <w:rsid w:val="00037F28"/>
    <w:rsid w:val="00040842"/>
    <w:rsid w:val="00043FDF"/>
    <w:rsid w:val="00050C09"/>
    <w:rsid w:val="00062AFB"/>
    <w:rsid w:val="0006556D"/>
    <w:rsid w:val="00065A2B"/>
    <w:rsid w:val="00077891"/>
    <w:rsid w:val="000818B9"/>
    <w:rsid w:val="00092FB0"/>
    <w:rsid w:val="000B4DEA"/>
    <w:rsid w:val="000D19B2"/>
    <w:rsid w:val="000D673E"/>
    <w:rsid w:val="000E1435"/>
    <w:rsid w:val="000F52F6"/>
    <w:rsid w:val="000F570D"/>
    <w:rsid w:val="000F781B"/>
    <w:rsid w:val="00106B5C"/>
    <w:rsid w:val="001076BF"/>
    <w:rsid w:val="0011656F"/>
    <w:rsid w:val="00117C7E"/>
    <w:rsid w:val="0012177C"/>
    <w:rsid w:val="00121DB1"/>
    <w:rsid w:val="00126B02"/>
    <w:rsid w:val="00126F74"/>
    <w:rsid w:val="00127D5A"/>
    <w:rsid w:val="00131970"/>
    <w:rsid w:val="0013612D"/>
    <w:rsid w:val="00140A49"/>
    <w:rsid w:val="00144C99"/>
    <w:rsid w:val="001500D4"/>
    <w:rsid w:val="00150106"/>
    <w:rsid w:val="00162B6D"/>
    <w:rsid w:val="00167852"/>
    <w:rsid w:val="00174292"/>
    <w:rsid w:val="00184636"/>
    <w:rsid w:val="00184946"/>
    <w:rsid w:val="0018631D"/>
    <w:rsid w:val="001937B9"/>
    <w:rsid w:val="00196141"/>
    <w:rsid w:val="001A0B8B"/>
    <w:rsid w:val="001A1F4D"/>
    <w:rsid w:val="001C08B3"/>
    <w:rsid w:val="001C6509"/>
    <w:rsid w:val="001D2D36"/>
    <w:rsid w:val="001D3FDF"/>
    <w:rsid w:val="001D44A5"/>
    <w:rsid w:val="001D7397"/>
    <w:rsid w:val="001D7FF5"/>
    <w:rsid w:val="001F5E2B"/>
    <w:rsid w:val="001F776D"/>
    <w:rsid w:val="0021305C"/>
    <w:rsid w:val="0021600C"/>
    <w:rsid w:val="002222A7"/>
    <w:rsid w:val="00222D24"/>
    <w:rsid w:val="00227C25"/>
    <w:rsid w:val="00230B1F"/>
    <w:rsid w:val="00231C18"/>
    <w:rsid w:val="002411FE"/>
    <w:rsid w:val="00250A9B"/>
    <w:rsid w:val="00255648"/>
    <w:rsid w:val="00256643"/>
    <w:rsid w:val="00260F59"/>
    <w:rsid w:val="00267E2B"/>
    <w:rsid w:val="00277893"/>
    <w:rsid w:val="00280A52"/>
    <w:rsid w:val="002818B4"/>
    <w:rsid w:val="002854CF"/>
    <w:rsid w:val="0029318D"/>
    <w:rsid w:val="0029387F"/>
    <w:rsid w:val="002A073B"/>
    <w:rsid w:val="002B2D02"/>
    <w:rsid w:val="002B7714"/>
    <w:rsid w:val="002C78B1"/>
    <w:rsid w:val="002E1E0A"/>
    <w:rsid w:val="00310BFA"/>
    <w:rsid w:val="00322E99"/>
    <w:rsid w:val="003300ED"/>
    <w:rsid w:val="0033414D"/>
    <w:rsid w:val="0035414F"/>
    <w:rsid w:val="003603F6"/>
    <w:rsid w:val="003618CD"/>
    <w:rsid w:val="0037313E"/>
    <w:rsid w:val="0038582A"/>
    <w:rsid w:val="00395480"/>
    <w:rsid w:val="003A1B0F"/>
    <w:rsid w:val="003A2781"/>
    <w:rsid w:val="003A330B"/>
    <w:rsid w:val="003A38AC"/>
    <w:rsid w:val="003C3C7D"/>
    <w:rsid w:val="003F219F"/>
    <w:rsid w:val="003F278E"/>
    <w:rsid w:val="003F54C9"/>
    <w:rsid w:val="003F7E7E"/>
    <w:rsid w:val="00401302"/>
    <w:rsid w:val="004057B9"/>
    <w:rsid w:val="00412534"/>
    <w:rsid w:val="0041708B"/>
    <w:rsid w:val="00427AA4"/>
    <w:rsid w:val="00430117"/>
    <w:rsid w:val="00445DD7"/>
    <w:rsid w:val="00462580"/>
    <w:rsid w:val="004772BA"/>
    <w:rsid w:val="00480D9F"/>
    <w:rsid w:val="00481293"/>
    <w:rsid w:val="00481CF7"/>
    <w:rsid w:val="00492419"/>
    <w:rsid w:val="00492CC7"/>
    <w:rsid w:val="004A7951"/>
    <w:rsid w:val="004B27A1"/>
    <w:rsid w:val="004B4D1C"/>
    <w:rsid w:val="004B5B10"/>
    <w:rsid w:val="004D03FB"/>
    <w:rsid w:val="004D5A1F"/>
    <w:rsid w:val="00504B0E"/>
    <w:rsid w:val="00511432"/>
    <w:rsid w:val="00537F87"/>
    <w:rsid w:val="00541CC7"/>
    <w:rsid w:val="005423F9"/>
    <w:rsid w:val="00550035"/>
    <w:rsid w:val="00566B72"/>
    <w:rsid w:val="0057307F"/>
    <w:rsid w:val="00573250"/>
    <w:rsid w:val="005808D2"/>
    <w:rsid w:val="0058296E"/>
    <w:rsid w:val="005A26B9"/>
    <w:rsid w:val="005A6A5C"/>
    <w:rsid w:val="005B4E3F"/>
    <w:rsid w:val="005C2FBD"/>
    <w:rsid w:val="005C50C8"/>
    <w:rsid w:val="005D0726"/>
    <w:rsid w:val="005E0D07"/>
    <w:rsid w:val="005E5AAE"/>
    <w:rsid w:val="005F4FD0"/>
    <w:rsid w:val="005F5D4A"/>
    <w:rsid w:val="00612CDC"/>
    <w:rsid w:val="0061314E"/>
    <w:rsid w:val="006137CB"/>
    <w:rsid w:val="00615974"/>
    <w:rsid w:val="00616DBD"/>
    <w:rsid w:val="0063628F"/>
    <w:rsid w:val="00650CE8"/>
    <w:rsid w:val="00651320"/>
    <w:rsid w:val="006548B5"/>
    <w:rsid w:val="00657880"/>
    <w:rsid w:val="00661859"/>
    <w:rsid w:val="00663FEB"/>
    <w:rsid w:val="006704CE"/>
    <w:rsid w:val="006873B5"/>
    <w:rsid w:val="0069088B"/>
    <w:rsid w:val="00690B73"/>
    <w:rsid w:val="00690F8A"/>
    <w:rsid w:val="00693258"/>
    <w:rsid w:val="006934B8"/>
    <w:rsid w:val="0069640A"/>
    <w:rsid w:val="006A454E"/>
    <w:rsid w:val="006A4A78"/>
    <w:rsid w:val="006B2BC7"/>
    <w:rsid w:val="006B444A"/>
    <w:rsid w:val="006B4872"/>
    <w:rsid w:val="006D32CD"/>
    <w:rsid w:val="006D538E"/>
    <w:rsid w:val="006E1052"/>
    <w:rsid w:val="006E6B99"/>
    <w:rsid w:val="006F31FB"/>
    <w:rsid w:val="006F61A3"/>
    <w:rsid w:val="00703A9F"/>
    <w:rsid w:val="007057D3"/>
    <w:rsid w:val="00714BE2"/>
    <w:rsid w:val="00715A1D"/>
    <w:rsid w:val="007169DF"/>
    <w:rsid w:val="0073047B"/>
    <w:rsid w:val="00731E6E"/>
    <w:rsid w:val="00736D1E"/>
    <w:rsid w:val="00741ECB"/>
    <w:rsid w:val="007444DD"/>
    <w:rsid w:val="00760390"/>
    <w:rsid w:val="00760B2D"/>
    <w:rsid w:val="00763DA6"/>
    <w:rsid w:val="00765CDF"/>
    <w:rsid w:val="007903F4"/>
    <w:rsid w:val="00793D49"/>
    <w:rsid w:val="0079787D"/>
    <w:rsid w:val="007B3929"/>
    <w:rsid w:val="007B6FA2"/>
    <w:rsid w:val="007C030D"/>
    <w:rsid w:val="007C108C"/>
    <w:rsid w:val="007C2175"/>
    <w:rsid w:val="007C448E"/>
    <w:rsid w:val="007C781D"/>
    <w:rsid w:val="007D7388"/>
    <w:rsid w:val="007F0A79"/>
    <w:rsid w:val="007F1293"/>
    <w:rsid w:val="007F414B"/>
    <w:rsid w:val="00805B7E"/>
    <w:rsid w:val="00816CFD"/>
    <w:rsid w:val="00817BDB"/>
    <w:rsid w:val="008279F3"/>
    <w:rsid w:val="0085739A"/>
    <w:rsid w:val="00863BC8"/>
    <w:rsid w:val="00871CB0"/>
    <w:rsid w:val="008740F4"/>
    <w:rsid w:val="00876824"/>
    <w:rsid w:val="00877E70"/>
    <w:rsid w:val="00882DFB"/>
    <w:rsid w:val="0088652A"/>
    <w:rsid w:val="00886EB8"/>
    <w:rsid w:val="00895C3C"/>
    <w:rsid w:val="0089650A"/>
    <w:rsid w:val="008A0D0B"/>
    <w:rsid w:val="008A512C"/>
    <w:rsid w:val="008D272A"/>
    <w:rsid w:val="008D65F4"/>
    <w:rsid w:val="008E2198"/>
    <w:rsid w:val="009020C7"/>
    <w:rsid w:val="00916A4E"/>
    <w:rsid w:val="00921BC6"/>
    <w:rsid w:val="0092396E"/>
    <w:rsid w:val="00945510"/>
    <w:rsid w:val="00954D90"/>
    <w:rsid w:val="009615FE"/>
    <w:rsid w:val="00971C30"/>
    <w:rsid w:val="00972CB5"/>
    <w:rsid w:val="00985D32"/>
    <w:rsid w:val="0099318C"/>
    <w:rsid w:val="00996B80"/>
    <w:rsid w:val="009A5775"/>
    <w:rsid w:val="009C207B"/>
    <w:rsid w:val="009D5E68"/>
    <w:rsid w:val="009D64A5"/>
    <w:rsid w:val="009D6D73"/>
    <w:rsid w:val="009E3746"/>
    <w:rsid w:val="009E6519"/>
    <w:rsid w:val="00A005C5"/>
    <w:rsid w:val="00A03CE6"/>
    <w:rsid w:val="00A14000"/>
    <w:rsid w:val="00A3302E"/>
    <w:rsid w:val="00A35AFC"/>
    <w:rsid w:val="00A5396E"/>
    <w:rsid w:val="00A57A61"/>
    <w:rsid w:val="00A66B13"/>
    <w:rsid w:val="00A67CCA"/>
    <w:rsid w:val="00A7234F"/>
    <w:rsid w:val="00AA2B2E"/>
    <w:rsid w:val="00AB77E7"/>
    <w:rsid w:val="00AE143F"/>
    <w:rsid w:val="00AE2F06"/>
    <w:rsid w:val="00AE3286"/>
    <w:rsid w:val="00B04591"/>
    <w:rsid w:val="00B06058"/>
    <w:rsid w:val="00B10F8D"/>
    <w:rsid w:val="00B2540C"/>
    <w:rsid w:val="00B2626C"/>
    <w:rsid w:val="00B30FC6"/>
    <w:rsid w:val="00B36C6E"/>
    <w:rsid w:val="00B371BB"/>
    <w:rsid w:val="00B51CF7"/>
    <w:rsid w:val="00B51FE6"/>
    <w:rsid w:val="00B52BB5"/>
    <w:rsid w:val="00B60256"/>
    <w:rsid w:val="00B72423"/>
    <w:rsid w:val="00B73949"/>
    <w:rsid w:val="00B861EF"/>
    <w:rsid w:val="00BA3455"/>
    <w:rsid w:val="00BA588D"/>
    <w:rsid w:val="00BB001D"/>
    <w:rsid w:val="00BB551C"/>
    <w:rsid w:val="00BB6B1C"/>
    <w:rsid w:val="00BC0E2E"/>
    <w:rsid w:val="00BE0E2D"/>
    <w:rsid w:val="00C0165F"/>
    <w:rsid w:val="00C03DC3"/>
    <w:rsid w:val="00C06BE9"/>
    <w:rsid w:val="00C118D0"/>
    <w:rsid w:val="00C12E85"/>
    <w:rsid w:val="00C16095"/>
    <w:rsid w:val="00C31AD0"/>
    <w:rsid w:val="00C32DAC"/>
    <w:rsid w:val="00C35AF4"/>
    <w:rsid w:val="00C37F3A"/>
    <w:rsid w:val="00C422F2"/>
    <w:rsid w:val="00C45EB4"/>
    <w:rsid w:val="00C6432B"/>
    <w:rsid w:val="00C651B9"/>
    <w:rsid w:val="00C71CF2"/>
    <w:rsid w:val="00C83E16"/>
    <w:rsid w:val="00C92DA6"/>
    <w:rsid w:val="00C93AE9"/>
    <w:rsid w:val="00CB4268"/>
    <w:rsid w:val="00CB75A3"/>
    <w:rsid w:val="00CB7B1D"/>
    <w:rsid w:val="00CC020B"/>
    <w:rsid w:val="00CC3EEB"/>
    <w:rsid w:val="00CE3C18"/>
    <w:rsid w:val="00CF2CDD"/>
    <w:rsid w:val="00CF3592"/>
    <w:rsid w:val="00CF7CE8"/>
    <w:rsid w:val="00D13F28"/>
    <w:rsid w:val="00D17782"/>
    <w:rsid w:val="00D21C25"/>
    <w:rsid w:val="00D31A9F"/>
    <w:rsid w:val="00D409BE"/>
    <w:rsid w:val="00D53043"/>
    <w:rsid w:val="00D57B1B"/>
    <w:rsid w:val="00D6155E"/>
    <w:rsid w:val="00D66F46"/>
    <w:rsid w:val="00D80954"/>
    <w:rsid w:val="00D81679"/>
    <w:rsid w:val="00D9322D"/>
    <w:rsid w:val="00DB09AE"/>
    <w:rsid w:val="00DB2808"/>
    <w:rsid w:val="00DB324B"/>
    <w:rsid w:val="00DC199C"/>
    <w:rsid w:val="00DC2024"/>
    <w:rsid w:val="00DC471F"/>
    <w:rsid w:val="00DD227E"/>
    <w:rsid w:val="00DD4177"/>
    <w:rsid w:val="00DD69C9"/>
    <w:rsid w:val="00DE459E"/>
    <w:rsid w:val="00DE4AE1"/>
    <w:rsid w:val="00E134E2"/>
    <w:rsid w:val="00E13C85"/>
    <w:rsid w:val="00E15889"/>
    <w:rsid w:val="00E17FE3"/>
    <w:rsid w:val="00E20D1F"/>
    <w:rsid w:val="00E20EBC"/>
    <w:rsid w:val="00E22B24"/>
    <w:rsid w:val="00E32217"/>
    <w:rsid w:val="00E34FBB"/>
    <w:rsid w:val="00E372D2"/>
    <w:rsid w:val="00E37E2C"/>
    <w:rsid w:val="00E42A69"/>
    <w:rsid w:val="00E5460A"/>
    <w:rsid w:val="00E67146"/>
    <w:rsid w:val="00E72A64"/>
    <w:rsid w:val="00E74F9A"/>
    <w:rsid w:val="00E82DBA"/>
    <w:rsid w:val="00E9797A"/>
    <w:rsid w:val="00EA5614"/>
    <w:rsid w:val="00EA7816"/>
    <w:rsid w:val="00EB3863"/>
    <w:rsid w:val="00EC2186"/>
    <w:rsid w:val="00EC436E"/>
    <w:rsid w:val="00ED1F41"/>
    <w:rsid w:val="00EE3083"/>
    <w:rsid w:val="00EE3BC0"/>
    <w:rsid w:val="00EE5231"/>
    <w:rsid w:val="00EF6E7B"/>
    <w:rsid w:val="00F0424F"/>
    <w:rsid w:val="00F06DDF"/>
    <w:rsid w:val="00F15CB5"/>
    <w:rsid w:val="00F23557"/>
    <w:rsid w:val="00F235EE"/>
    <w:rsid w:val="00F34CBF"/>
    <w:rsid w:val="00F3616D"/>
    <w:rsid w:val="00F36FBA"/>
    <w:rsid w:val="00F44CAC"/>
    <w:rsid w:val="00F542C0"/>
    <w:rsid w:val="00F54781"/>
    <w:rsid w:val="00F5610D"/>
    <w:rsid w:val="00F57693"/>
    <w:rsid w:val="00F62797"/>
    <w:rsid w:val="00F64B6D"/>
    <w:rsid w:val="00F67EF3"/>
    <w:rsid w:val="00F7275F"/>
    <w:rsid w:val="00F74E4E"/>
    <w:rsid w:val="00F8027E"/>
    <w:rsid w:val="00F83D29"/>
    <w:rsid w:val="00F84364"/>
    <w:rsid w:val="00F91816"/>
    <w:rsid w:val="00F933C3"/>
    <w:rsid w:val="00FA58DF"/>
    <w:rsid w:val="00FB57D5"/>
    <w:rsid w:val="00FC0EB6"/>
    <w:rsid w:val="00FC1D94"/>
    <w:rsid w:val="00FC39A2"/>
    <w:rsid w:val="00FC6E71"/>
    <w:rsid w:val="00FC6F91"/>
    <w:rsid w:val="00FD051C"/>
    <w:rsid w:val="00FD0C0F"/>
    <w:rsid w:val="00FD3B92"/>
    <w:rsid w:val="00FD61CB"/>
    <w:rsid w:val="00FE180F"/>
    <w:rsid w:val="00FE70B7"/>
    <w:rsid w:val="00FE7558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9F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996B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rsid w:val="00B30F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仿宋_GB2312" w:hAnsi="Arial"/>
      <w:b/>
      <w:bCs/>
      <w:sz w:val="36"/>
      <w:szCs w:val="32"/>
    </w:rPr>
  </w:style>
  <w:style w:type="paragraph" w:styleId="3">
    <w:name w:val="heading 3"/>
    <w:basedOn w:val="a"/>
    <w:next w:val="a"/>
    <w:uiPriority w:val="9"/>
    <w:qFormat/>
    <w:rsid w:val="00B30F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rsid w:val="00B30FC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15FE"/>
    <w:pPr>
      <w:keepNext/>
      <w:keepLines/>
      <w:spacing w:before="280" w:after="290" w:line="376" w:lineRule="auto"/>
      <w:ind w:left="1008" w:hanging="1008"/>
      <w:outlineLvl w:val="4"/>
    </w:pPr>
    <w:rPr>
      <w:rFonts w:ascii="Calibri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15FE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黑体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615FE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 w:cs="黑体"/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9615FE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黑体"/>
    </w:rPr>
  </w:style>
  <w:style w:type="paragraph" w:styleId="9">
    <w:name w:val="heading 9"/>
    <w:basedOn w:val="a"/>
    <w:next w:val="a"/>
    <w:link w:val="9Char"/>
    <w:uiPriority w:val="9"/>
    <w:unhideWhenUsed/>
    <w:qFormat/>
    <w:rsid w:val="009615FE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E2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A0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5">
    <w:name w:val="caption"/>
    <w:basedOn w:val="a"/>
    <w:next w:val="a"/>
    <w:qFormat/>
    <w:rsid w:val="001F5E2B"/>
    <w:rPr>
      <w:rFonts w:ascii="Arial" w:eastAsia="黑体" w:hAnsi="Arial" w:cs="Arial"/>
      <w:sz w:val="20"/>
      <w:szCs w:val="20"/>
    </w:rPr>
  </w:style>
  <w:style w:type="paragraph" w:styleId="a6">
    <w:name w:val="footer"/>
    <w:basedOn w:val="a"/>
    <w:link w:val="Char0"/>
    <w:uiPriority w:val="99"/>
    <w:rsid w:val="00EE3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9787D"/>
  </w:style>
  <w:style w:type="paragraph" w:styleId="20">
    <w:name w:val="toc 2"/>
    <w:basedOn w:val="a"/>
    <w:next w:val="a"/>
    <w:autoRedefine/>
    <w:uiPriority w:val="39"/>
    <w:rsid w:val="0079787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9787D"/>
    <w:pPr>
      <w:ind w:leftChars="400" w:left="840"/>
    </w:pPr>
  </w:style>
  <w:style w:type="character" w:styleId="a7">
    <w:name w:val="Hyperlink"/>
    <w:uiPriority w:val="99"/>
    <w:rsid w:val="0079787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429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9615FE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15FE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615FE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615FE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615FE"/>
    <w:rPr>
      <w:rFonts w:ascii="Cambria" w:hAnsi="Cambria" w:cs="黑体"/>
      <w:kern w:val="2"/>
      <w:sz w:val="21"/>
      <w:szCs w:val="21"/>
    </w:rPr>
  </w:style>
  <w:style w:type="paragraph" w:customStyle="1" w:styleId="11">
    <w:name w:val="列出段落1"/>
    <w:basedOn w:val="a"/>
    <w:uiPriority w:val="34"/>
    <w:qFormat/>
    <w:rsid w:val="009615FE"/>
    <w:pPr>
      <w:ind w:firstLineChars="200" w:firstLine="420"/>
    </w:pPr>
    <w:rPr>
      <w:rFonts w:ascii="Calibri" w:hAnsi="Calibri" w:cs="黑体"/>
      <w:sz w:val="21"/>
      <w:szCs w:val="22"/>
    </w:rPr>
  </w:style>
  <w:style w:type="paragraph" w:styleId="a9">
    <w:name w:val="Title"/>
    <w:basedOn w:val="a"/>
    <w:next w:val="a"/>
    <w:link w:val="Char1"/>
    <w:uiPriority w:val="10"/>
    <w:qFormat/>
    <w:rsid w:val="00BA34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BA345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Char2"/>
    <w:uiPriority w:val="99"/>
    <w:unhideWhenUsed/>
    <w:rsid w:val="00BA345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BA345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1E6E"/>
    <w:rPr>
      <w:kern w:val="2"/>
      <w:sz w:val="18"/>
    </w:rPr>
  </w:style>
  <w:style w:type="character" w:customStyle="1" w:styleId="Char0">
    <w:name w:val="页脚 Char"/>
    <w:basedOn w:val="a0"/>
    <w:link w:val="a6"/>
    <w:uiPriority w:val="99"/>
    <w:rsid w:val="00731E6E"/>
    <w:rPr>
      <w:kern w:val="2"/>
      <w:sz w:val="18"/>
      <w:szCs w:val="18"/>
    </w:rPr>
  </w:style>
  <w:style w:type="character" w:styleId="ab">
    <w:name w:val="annotation reference"/>
    <w:basedOn w:val="a0"/>
    <w:rsid w:val="00E82DBA"/>
    <w:rPr>
      <w:sz w:val="21"/>
      <w:szCs w:val="21"/>
    </w:rPr>
  </w:style>
  <w:style w:type="paragraph" w:styleId="ac">
    <w:name w:val="annotation text"/>
    <w:basedOn w:val="a"/>
    <w:link w:val="Char3"/>
    <w:rsid w:val="00E82DBA"/>
    <w:pPr>
      <w:jc w:val="left"/>
    </w:pPr>
  </w:style>
  <w:style w:type="character" w:customStyle="1" w:styleId="Char3">
    <w:name w:val="批注文字 Char"/>
    <w:basedOn w:val="a0"/>
    <w:link w:val="ac"/>
    <w:rsid w:val="00E82DBA"/>
    <w:rPr>
      <w:kern w:val="2"/>
      <w:sz w:val="24"/>
      <w:szCs w:val="24"/>
    </w:rPr>
  </w:style>
  <w:style w:type="paragraph" w:styleId="ad">
    <w:name w:val="annotation subject"/>
    <w:basedOn w:val="ac"/>
    <w:next w:val="ac"/>
    <w:link w:val="Char4"/>
    <w:rsid w:val="00E82DBA"/>
    <w:rPr>
      <w:b/>
      <w:bCs/>
    </w:rPr>
  </w:style>
  <w:style w:type="character" w:customStyle="1" w:styleId="Char4">
    <w:name w:val="批注主题 Char"/>
    <w:basedOn w:val="Char3"/>
    <w:link w:val="ad"/>
    <w:rsid w:val="00E82DBA"/>
    <w:rPr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9F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996B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qFormat/>
    <w:rsid w:val="00B30F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仿宋_GB2312" w:hAnsi="Arial"/>
      <w:b/>
      <w:bCs/>
      <w:sz w:val="36"/>
      <w:szCs w:val="32"/>
    </w:rPr>
  </w:style>
  <w:style w:type="paragraph" w:styleId="3">
    <w:name w:val="heading 3"/>
    <w:basedOn w:val="a"/>
    <w:next w:val="a"/>
    <w:uiPriority w:val="9"/>
    <w:qFormat/>
    <w:rsid w:val="00B30F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rsid w:val="00B30FC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15FE"/>
    <w:pPr>
      <w:keepNext/>
      <w:keepLines/>
      <w:spacing w:before="280" w:after="290" w:line="376" w:lineRule="auto"/>
      <w:ind w:left="1008" w:hanging="1008"/>
      <w:outlineLvl w:val="4"/>
    </w:pPr>
    <w:rPr>
      <w:rFonts w:ascii="Calibri" w:hAnsi="Calibri" w:cs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15FE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黑体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615FE"/>
    <w:pPr>
      <w:keepNext/>
      <w:keepLines/>
      <w:spacing w:before="240" w:after="64" w:line="320" w:lineRule="auto"/>
      <w:ind w:left="1296" w:hanging="1296"/>
      <w:outlineLvl w:val="6"/>
    </w:pPr>
    <w:rPr>
      <w:rFonts w:ascii="Calibri" w:hAnsi="Calibri" w:cs="黑体"/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9615FE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黑体"/>
    </w:rPr>
  </w:style>
  <w:style w:type="paragraph" w:styleId="9">
    <w:name w:val="heading 9"/>
    <w:basedOn w:val="a"/>
    <w:next w:val="a"/>
    <w:link w:val="9Char"/>
    <w:uiPriority w:val="9"/>
    <w:unhideWhenUsed/>
    <w:qFormat/>
    <w:rsid w:val="009615FE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黑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E2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A0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5">
    <w:name w:val="caption"/>
    <w:basedOn w:val="a"/>
    <w:next w:val="a"/>
    <w:qFormat/>
    <w:rsid w:val="001F5E2B"/>
    <w:rPr>
      <w:rFonts w:ascii="Arial" w:eastAsia="黑体" w:hAnsi="Arial" w:cs="Arial"/>
      <w:sz w:val="20"/>
      <w:szCs w:val="20"/>
    </w:rPr>
  </w:style>
  <w:style w:type="paragraph" w:styleId="a6">
    <w:name w:val="footer"/>
    <w:basedOn w:val="a"/>
    <w:link w:val="Char0"/>
    <w:uiPriority w:val="99"/>
    <w:rsid w:val="00EE3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9787D"/>
  </w:style>
  <w:style w:type="paragraph" w:styleId="20">
    <w:name w:val="toc 2"/>
    <w:basedOn w:val="a"/>
    <w:next w:val="a"/>
    <w:autoRedefine/>
    <w:uiPriority w:val="39"/>
    <w:rsid w:val="0079787D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9787D"/>
    <w:pPr>
      <w:ind w:leftChars="400" w:left="840"/>
    </w:pPr>
  </w:style>
  <w:style w:type="character" w:styleId="a7">
    <w:name w:val="Hyperlink"/>
    <w:uiPriority w:val="99"/>
    <w:rsid w:val="0079787D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74292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9615FE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615FE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615FE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615FE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615FE"/>
    <w:rPr>
      <w:rFonts w:ascii="Cambria" w:hAnsi="Cambria" w:cs="黑体"/>
      <w:kern w:val="2"/>
      <w:sz w:val="21"/>
      <w:szCs w:val="21"/>
    </w:rPr>
  </w:style>
  <w:style w:type="paragraph" w:customStyle="1" w:styleId="11">
    <w:name w:val="列出段落1"/>
    <w:basedOn w:val="a"/>
    <w:uiPriority w:val="34"/>
    <w:qFormat/>
    <w:rsid w:val="009615FE"/>
    <w:pPr>
      <w:ind w:firstLineChars="200" w:firstLine="420"/>
    </w:pPr>
    <w:rPr>
      <w:rFonts w:ascii="Calibri" w:hAnsi="Calibri" w:cs="黑体"/>
      <w:sz w:val="21"/>
      <w:szCs w:val="22"/>
    </w:rPr>
  </w:style>
  <w:style w:type="paragraph" w:styleId="a9">
    <w:name w:val="Title"/>
    <w:basedOn w:val="a"/>
    <w:next w:val="a"/>
    <w:link w:val="Char1"/>
    <w:uiPriority w:val="10"/>
    <w:qFormat/>
    <w:rsid w:val="00BA34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BA345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a">
    <w:name w:val="Balloon Text"/>
    <w:basedOn w:val="a"/>
    <w:link w:val="Char2"/>
    <w:uiPriority w:val="99"/>
    <w:unhideWhenUsed/>
    <w:rsid w:val="00BA3455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rsid w:val="00BA345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1E6E"/>
    <w:rPr>
      <w:kern w:val="2"/>
      <w:sz w:val="18"/>
    </w:rPr>
  </w:style>
  <w:style w:type="character" w:customStyle="1" w:styleId="Char0">
    <w:name w:val="页脚 Char"/>
    <w:basedOn w:val="a0"/>
    <w:link w:val="a6"/>
    <w:uiPriority w:val="99"/>
    <w:rsid w:val="00731E6E"/>
    <w:rPr>
      <w:kern w:val="2"/>
      <w:sz w:val="18"/>
      <w:szCs w:val="18"/>
    </w:rPr>
  </w:style>
  <w:style w:type="character" w:styleId="ab">
    <w:name w:val="annotation reference"/>
    <w:basedOn w:val="a0"/>
    <w:rsid w:val="00E82DBA"/>
    <w:rPr>
      <w:sz w:val="21"/>
      <w:szCs w:val="21"/>
    </w:rPr>
  </w:style>
  <w:style w:type="paragraph" w:styleId="ac">
    <w:name w:val="annotation text"/>
    <w:basedOn w:val="a"/>
    <w:link w:val="Char3"/>
    <w:rsid w:val="00E82DBA"/>
    <w:pPr>
      <w:jc w:val="left"/>
    </w:pPr>
  </w:style>
  <w:style w:type="character" w:customStyle="1" w:styleId="Char3">
    <w:name w:val="批注文字 Char"/>
    <w:basedOn w:val="a0"/>
    <w:link w:val="ac"/>
    <w:rsid w:val="00E82DBA"/>
    <w:rPr>
      <w:kern w:val="2"/>
      <w:sz w:val="24"/>
      <w:szCs w:val="24"/>
    </w:rPr>
  </w:style>
  <w:style w:type="paragraph" w:styleId="ad">
    <w:name w:val="annotation subject"/>
    <w:basedOn w:val="ac"/>
    <w:next w:val="ac"/>
    <w:link w:val="Char4"/>
    <w:rsid w:val="00E82DBA"/>
    <w:rPr>
      <w:b/>
      <w:bCs/>
    </w:rPr>
  </w:style>
  <w:style w:type="character" w:customStyle="1" w:styleId="Char4">
    <w:name w:val="批注主题 Char"/>
    <w:basedOn w:val="Char3"/>
    <w:link w:val="ad"/>
    <w:rsid w:val="00E82DBA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oleObject" Target="embeddings/Microsoft_Visio___3.vsd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Microsoft_Visio___5.vsd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1.emf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Microsoft_Visio___4.vsd"/><Relationship Id="rId28" Type="http://schemas.openxmlformats.org/officeDocument/2006/relationships/image" Target="media/image14.png"/><Relationship Id="rId10" Type="http://schemas.openxmlformats.org/officeDocument/2006/relationships/oleObject" Target="embeddings/Microsoft_Visio___1.vsd"/><Relationship Id="rId19" Type="http://schemas.openxmlformats.org/officeDocument/2006/relationships/oleObject" Target="embeddings/Microsoft_Visio___2.vsd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1</Pages>
  <Words>2448</Words>
  <Characters>13956</Characters>
  <Application>Microsoft Office Word</Application>
  <DocSecurity>0</DocSecurity>
  <Lines>116</Lines>
  <Paragraphs>32</Paragraphs>
  <ScaleCrop>false</ScaleCrop>
  <Company>许继电源</Company>
  <LinksUpToDate>false</LinksUpToDate>
  <CharactersWithSpaces>16372</CharactersWithSpaces>
  <SharedDoc>false</SharedDoc>
  <HLinks>
    <vt:vector size="66" baseType="variant"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_Toc286601540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_Toc286601539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_Toc286601538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_Toc286601537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_Toc286601536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_Toc286601535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_Toc286601534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_Toc286601533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_Toc286601532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_Toc286601531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_Toc286601530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</dc:title>
  <dc:creator>qiaoqi</dc:creator>
  <cp:lastModifiedBy>kx2008</cp:lastModifiedBy>
  <cp:revision>102</cp:revision>
  <cp:lastPrinted>1900-12-31T16:00:00Z</cp:lastPrinted>
  <dcterms:created xsi:type="dcterms:W3CDTF">2016-03-14T08:43:00Z</dcterms:created>
  <dcterms:modified xsi:type="dcterms:W3CDTF">2016-07-18T09:16:00Z</dcterms:modified>
</cp:coreProperties>
</file>